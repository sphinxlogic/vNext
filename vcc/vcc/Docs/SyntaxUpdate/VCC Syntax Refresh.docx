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0391E" w14:textId="77777777" w:rsidR="00951203" w:rsidRPr="007C3DEE" w:rsidRDefault="00193FF4" w:rsidP="006A55F8">
      <w:pPr>
        <w:pStyle w:val="Title"/>
        <w:rPr>
          <w:lang w:val="de-DE"/>
        </w:rPr>
      </w:pPr>
      <w:r w:rsidRPr="007C3DEE">
        <w:rPr>
          <w:lang w:val="de-DE"/>
        </w:rPr>
        <w:t>VCC Syntax Refresh</w:t>
      </w:r>
    </w:p>
    <w:p w14:paraId="051C04AD" w14:textId="77777777" w:rsidR="006A55F8" w:rsidRPr="007C3DEE" w:rsidRDefault="00193FF4" w:rsidP="006A55F8">
      <w:pPr>
        <w:pStyle w:val="Subtitle"/>
        <w:rPr>
          <w:lang w:val="de-DE"/>
        </w:rPr>
      </w:pPr>
      <w:r w:rsidRPr="007C3DEE">
        <w:rPr>
          <w:lang w:val="de-DE"/>
        </w:rPr>
        <w:t>Ernie Cohen, Micha</w:t>
      </w:r>
      <w:r w:rsidRPr="007C3DEE">
        <w:rPr>
          <w:rFonts w:cstheme="minorHAnsi"/>
          <w:lang w:val="de-DE"/>
        </w:rPr>
        <w:t>ł</w:t>
      </w:r>
      <w:r w:rsidRPr="007C3DEE">
        <w:rPr>
          <w:lang w:val="de-DE"/>
        </w:rPr>
        <w:t xml:space="preserve"> Moskal, Wolfram Schulte, Stephan Tobies</w:t>
      </w:r>
    </w:p>
    <w:p w14:paraId="1EEC0CFC" w14:textId="77777777" w:rsidR="006A55F8" w:rsidRDefault="006A55F8" w:rsidP="006A55F8">
      <w:r>
        <w:t>This document describes our initial thoughts about updating the annotation language of VCC to make it simpler and more consistent. Our starting point is the existing ACS</w:t>
      </w:r>
      <w:r w:rsidR="00970481">
        <w:t>L</w:t>
      </w:r>
      <w:r>
        <w:t xml:space="preserve"> specification (ANSI/ISO C Specification Language), which is used by the Frama-C project and is available from </w:t>
      </w:r>
    </w:p>
    <w:p w14:paraId="60BAD27F" w14:textId="77777777" w:rsidR="006A55F8" w:rsidRDefault="00A00831" w:rsidP="006A55F8">
      <w:hyperlink r:id="rId7" w:history="1">
        <w:r w:rsidR="006A55F8" w:rsidRPr="009F7581">
          <w:rPr>
            <w:rStyle w:val="Hyperlink"/>
          </w:rPr>
          <w:t>http://frama-c.cea.fr/download/acsl_1.4.pdf</w:t>
        </w:r>
      </w:hyperlink>
      <w:r w:rsidR="006A55F8">
        <w:t xml:space="preserve"> </w:t>
      </w:r>
    </w:p>
    <w:p w14:paraId="7A2A3FC1" w14:textId="77777777" w:rsidR="006A55F8" w:rsidRDefault="006A55F8" w:rsidP="006A55F8">
      <w:r>
        <w:t xml:space="preserve">This document follows the structure of the </w:t>
      </w:r>
      <w:r w:rsidR="00970481">
        <w:t xml:space="preserve">ACSL </w:t>
      </w:r>
      <w:r>
        <w:t>spec and outlines the major differences and how to plan (if any) to resolve them with the ACSL standard.</w:t>
      </w:r>
    </w:p>
    <w:p w14:paraId="41DCC55A" w14:textId="77777777" w:rsidR="006A55F8" w:rsidRDefault="006A55F8" w:rsidP="006A55F8">
      <w:pPr>
        <w:pStyle w:val="Heading3"/>
      </w:pPr>
      <w:r>
        <w:t>1.2 Generalities</w:t>
      </w:r>
    </w:p>
    <w:p w14:paraId="4D8BD973" w14:textId="77777777" w:rsidR="006A55F8" w:rsidRDefault="006A55F8" w:rsidP="006A55F8">
      <w:r>
        <w:t>Instead of using comments to hide the annotations from the normal C compiler, we will use a macro:</w:t>
      </w:r>
    </w:p>
    <w:p w14:paraId="0921DCC2" w14:textId="77777777" w:rsidR="006A55F8" w:rsidRPr="006A55F8" w:rsidRDefault="00964BCB" w:rsidP="00601AAD">
      <w:pPr>
        <w:pStyle w:val="Code"/>
      </w:pPr>
      <w:r w:rsidRPr="006A55F8">
        <w:t xml:space="preserve">#ifdef </w:t>
      </w:r>
      <w:r>
        <w:t>__VCC_DONT_DEFINE_UNDERSCORE</w:t>
      </w:r>
      <w:r w:rsidRPr="006A55F8">
        <w:br/>
      </w:r>
      <w:r w:rsidR="006A55F8" w:rsidRPr="006A55F8">
        <w:t>#</w:t>
      </w:r>
      <w:r>
        <w:t xml:space="preserve">  </w:t>
      </w:r>
      <w:r w:rsidR="006A55F8" w:rsidRPr="006A55F8">
        <w:t xml:space="preserve">define </w:t>
      </w:r>
      <w:r>
        <w:t xml:space="preserve">_ </w:t>
      </w:r>
      <w:r w:rsidR="006A55F8" w:rsidRPr="006A55F8">
        <w:t>__vcc_spec</w:t>
      </w:r>
      <w:r>
        <w:br/>
        <w:t>#endif</w:t>
      </w:r>
      <w:r w:rsidR="006A55F8" w:rsidRPr="006A55F8">
        <w:br/>
      </w:r>
      <w:r w:rsidRPr="006A55F8">
        <w:t>#if</w:t>
      </w:r>
      <w:r>
        <w:t>n</w:t>
      </w:r>
      <w:r w:rsidRPr="006A55F8">
        <w:t xml:space="preserve">def </w:t>
      </w:r>
      <w:r>
        <w:t>__</w:t>
      </w:r>
      <w:r w:rsidRPr="006A55F8">
        <w:t>V</w:t>
      </w:r>
      <w:r>
        <w:t>CC_V</w:t>
      </w:r>
      <w:r w:rsidRPr="006A55F8">
        <w:t>ERIFY</w:t>
      </w:r>
      <w:r w:rsidRPr="006A55F8">
        <w:br/>
      </w:r>
      <w:r w:rsidR="006A55F8" w:rsidRPr="006A55F8">
        <w:t>#</w:t>
      </w:r>
      <w:r>
        <w:t xml:space="preserve">  </w:t>
      </w:r>
      <w:r w:rsidR="006A55F8" w:rsidRPr="006A55F8">
        <w:t xml:space="preserve">define </w:t>
      </w:r>
      <w:r>
        <w:t>__vcc_spec(...</w:t>
      </w:r>
      <w:r w:rsidR="006A55F8" w:rsidRPr="006A55F8">
        <w:t>)</w:t>
      </w:r>
      <w:r>
        <w:t xml:space="preserve"> /* nothing */</w:t>
      </w:r>
      <w:r w:rsidR="006A55F8" w:rsidRPr="006A55F8">
        <w:br/>
        <w:t xml:space="preserve">#endif </w:t>
      </w:r>
    </w:p>
    <w:p w14:paraId="731EB8FE" w14:textId="77777777" w:rsidR="00964BCB" w:rsidRDefault="00964BCB" w:rsidP="006A55F8">
      <w:r>
        <w:t xml:space="preserve">Thus, unless the user decides to use some other identifier, all the specifications will be inside </w:t>
      </w:r>
      <w:r w:rsidR="00193FF4" w:rsidRPr="007C3DEE">
        <w:rPr>
          <w:rStyle w:val="CodeChar"/>
        </w:rPr>
        <w:t>_(...)</w:t>
      </w:r>
      <w:r>
        <w:t xml:space="preserve">. </w:t>
      </w:r>
    </w:p>
    <w:p w14:paraId="7CABE327" w14:textId="77777777" w:rsidR="00277F31" w:rsidRDefault="006A55F8" w:rsidP="006A55F8">
      <w:r>
        <w:t>This allows preprocessing to work as usual</w:t>
      </w:r>
      <w:r w:rsidR="00277F31">
        <w:t>, in particular macros like:</w:t>
      </w:r>
    </w:p>
    <w:p w14:paraId="69364B2C" w14:textId="77777777" w:rsidR="00193FF4" w:rsidRDefault="00277F31" w:rsidP="007C3DEE">
      <w:pPr>
        <w:pStyle w:val="Code"/>
      </w:pPr>
      <w:r>
        <w:t>#define READER_COUNT(n) ((n) &gt;&gt; 1)</w:t>
      </w:r>
    </w:p>
    <w:p w14:paraId="62EEC880" w14:textId="77777777" w:rsidR="00277F31" w:rsidRDefault="00277F31" w:rsidP="006A55F8">
      <w:r>
        <w:t>can be freely used in the specifications.</w:t>
      </w:r>
    </w:p>
    <w:p w14:paraId="7D8EB774" w14:textId="77777777" w:rsidR="006A55F8" w:rsidRDefault="000448B2" w:rsidP="006A55F8">
      <w:r>
        <w:t xml:space="preserve">A single </w:t>
      </w:r>
      <w:r w:rsidRPr="00385F67">
        <w:rPr>
          <w:rStyle w:val="CodeChar"/>
        </w:rPr>
        <w:t>_(...)</w:t>
      </w:r>
      <w:r>
        <w:t xml:space="preserve"> can hold only one specification construct. I.e., the following is </w:t>
      </w:r>
      <w:r>
        <w:rPr>
          <w:b/>
        </w:rPr>
        <w:t>NOT allowed:</w:t>
      </w:r>
    </w:p>
    <w:p w14:paraId="6720DEFD" w14:textId="77777777" w:rsidR="00601AAD" w:rsidRDefault="00964BCB" w:rsidP="00601AAD">
      <w:pPr>
        <w:pStyle w:val="Code"/>
      </w:pPr>
      <w:r>
        <w:t>_</w:t>
      </w:r>
      <w:r w:rsidR="00601AAD">
        <w:t>( requires x &lt; 5;</w:t>
      </w:r>
      <w:r w:rsidR="00601AAD">
        <w:br/>
      </w:r>
      <w:r w:rsidR="00D12422">
        <w:t xml:space="preserve">   ensures y &gt; 10 )</w:t>
      </w:r>
    </w:p>
    <w:p w14:paraId="731787DE" w14:textId="77777777" w:rsidR="00D12422" w:rsidRDefault="00D12422" w:rsidP="00D12422">
      <w:pPr>
        <w:pStyle w:val="Heading3"/>
      </w:pPr>
      <w:r>
        <w:t>2.1 Lexical rules</w:t>
      </w:r>
    </w:p>
    <w:p w14:paraId="68C4486E" w14:textId="77777777" w:rsidR="00D12422" w:rsidRPr="00106522" w:rsidRDefault="00D12422" w:rsidP="00106522">
      <w:r>
        <w:t xml:space="preserve">As ACSL, we will support the use of a number of Unicode chars in annotations (e.g. </w:t>
      </w:r>
      <w:r>
        <w:rPr>
          <w:rFonts w:cstheme="minorHAnsi"/>
        </w:rPr>
        <w:t>≤</w:t>
      </w:r>
      <w:r>
        <w:t xml:space="preserve">, </w:t>
      </w:r>
      <w:r>
        <w:rPr>
          <w:rFonts w:ascii="Cambria Math" w:hAnsi="Cambria Math" w:cs="Cambria Math"/>
        </w:rPr>
        <w:t>∀, ∧, ⇒)</w:t>
      </w:r>
      <w:r w:rsidR="00106522" w:rsidRPr="00106522">
        <w:t xml:space="preserve">; we </w:t>
      </w:r>
      <w:r w:rsidR="00106522">
        <w:t xml:space="preserve">might want to consider VS editor support to replace </w:t>
      </w:r>
      <w:r w:rsidR="00193FF4" w:rsidRPr="007C3DEE">
        <w:rPr>
          <w:rStyle w:val="CodeChar"/>
        </w:rPr>
        <w:t xml:space="preserve">\forall </w:t>
      </w:r>
      <w:r w:rsidR="00106522">
        <w:t>etc. with these special forms using an ‘autocorrect’ approach.</w:t>
      </w:r>
    </w:p>
    <w:p w14:paraId="4D1B9CAC" w14:textId="77777777" w:rsidR="00D12422" w:rsidRDefault="00D12422" w:rsidP="00D12422">
      <w:r>
        <w:t>Iden</w:t>
      </w:r>
      <w:r w:rsidR="00311277">
        <w:t>ti</w:t>
      </w:r>
      <w:r>
        <w:t>fiers can start with the backslash character and any annotation-specific keyword does so</w:t>
      </w:r>
      <w:r w:rsidR="00311277">
        <w:t xml:space="preserve"> (see ‘</w:t>
      </w:r>
      <w:r w:rsidR="00193FF4" w:rsidRPr="007C3DEE">
        <w:rPr>
          <w:rStyle w:val="CodeChar"/>
        </w:rPr>
        <w:t>\forall</w:t>
      </w:r>
      <w:r w:rsidR="00311277">
        <w:t>’ below)</w:t>
      </w:r>
      <w:r>
        <w:t>, except when the keyword is at the start of a spec block (like the ‘</w:t>
      </w:r>
      <w:r w:rsidR="00193FF4" w:rsidRPr="007C3DEE">
        <w:rPr>
          <w:rStyle w:val="CodeChar"/>
        </w:rPr>
        <w:t>requires</w:t>
      </w:r>
      <w:r>
        <w:t>’ in the example above) or after a semicolon that starts new annotation (like the ‘</w:t>
      </w:r>
      <w:r w:rsidR="00193FF4" w:rsidRPr="007C3DEE">
        <w:rPr>
          <w:rStyle w:val="CodeChar"/>
        </w:rPr>
        <w:t>ensures</w:t>
      </w:r>
      <w:r>
        <w:t>’ above).</w:t>
      </w:r>
    </w:p>
    <w:p w14:paraId="37563DDD" w14:textId="77777777" w:rsidR="00D12422" w:rsidRDefault="00D12422" w:rsidP="00D12422">
      <w:pPr>
        <w:pStyle w:val="Heading3"/>
      </w:pPr>
      <w:r>
        <w:lastRenderedPageBreak/>
        <w:t>2.2 Logic expressions</w:t>
      </w:r>
    </w:p>
    <w:p w14:paraId="029016CA" w14:textId="77777777" w:rsidR="00D12422" w:rsidRDefault="00277F31" w:rsidP="00106522">
      <w:pPr>
        <w:pStyle w:val="ListParagraph"/>
        <w:numPr>
          <w:ilvl w:val="0"/>
          <w:numId w:val="1"/>
        </w:numPr>
      </w:pPr>
      <w:r>
        <w:t xml:space="preserve">Unlike ACSL, we </w:t>
      </w:r>
      <w:r w:rsidR="00D12422">
        <w:t xml:space="preserve">do </w:t>
      </w:r>
      <w:r w:rsidR="00D12422" w:rsidRPr="00106522">
        <w:rPr>
          <w:b/>
        </w:rPr>
        <w:t xml:space="preserve">not </w:t>
      </w:r>
      <w:r w:rsidR="00D12422">
        <w:t>distinguish between terms and predicates. We follow the ACSL syntax for quantification:</w:t>
      </w:r>
    </w:p>
    <w:p w14:paraId="6CC6EC24" w14:textId="77777777" w:rsidR="00D12422" w:rsidRDefault="00D12422" w:rsidP="00106522">
      <w:pPr>
        <w:pStyle w:val="Code"/>
        <w:ind w:firstLine="720"/>
      </w:pPr>
      <w:r>
        <w:t>\forall int x,y</w:t>
      </w:r>
      <w:r w:rsidR="00311277">
        <w:t>, uint z; foo(x,y,z)</w:t>
      </w:r>
    </w:p>
    <w:p w14:paraId="265E1A17" w14:textId="77777777" w:rsidR="00106522" w:rsidRPr="00106522" w:rsidRDefault="00311277" w:rsidP="00D12422">
      <w:pPr>
        <w:pStyle w:val="ListParagraph"/>
        <w:numPr>
          <w:ilvl w:val="0"/>
          <w:numId w:val="1"/>
        </w:numPr>
        <w:rPr>
          <w:rStyle w:val="CodeChar"/>
          <w:rFonts w:asciiTheme="minorHAnsi" w:hAnsiTheme="minorHAnsi" w:cstheme="minorBidi"/>
          <w:b w:val="0"/>
        </w:rPr>
      </w:pPr>
      <w:r>
        <w:t>We allow triggers</w:t>
      </w:r>
      <w:r w:rsidR="00106522">
        <w:t xml:space="preserve"> </w:t>
      </w:r>
      <w:r>
        <w:t xml:space="preserve">after the ‘;’ as in </w:t>
      </w:r>
      <w:r w:rsidRPr="00311277">
        <w:rPr>
          <w:rStyle w:val="CodeChar"/>
        </w:rPr>
        <w:t>\forall obj x; {bar(x)} foo(bar(x))</w:t>
      </w:r>
    </w:p>
    <w:p w14:paraId="031BBC40" w14:textId="77777777" w:rsidR="00106522" w:rsidRDefault="00D12422" w:rsidP="00D12422">
      <w:pPr>
        <w:pStyle w:val="ListParagraph"/>
        <w:numPr>
          <w:ilvl w:val="0"/>
          <w:numId w:val="1"/>
        </w:numPr>
      </w:pPr>
      <w:r>
        <w:t xml:space="preserve">We add the support for </w:t>
      </w:r>
      <w:r w:rsidRPr="00311277">
        <w:rPr>
          <w:rStyle w:val="CodeChar"/>
        </w:rPr>
        <w:t>\let</w:t>
      </w:r>
      <w:r>
        <w:t xml:space="preserve"> </w:t>
      </w:r>
      <w:r w:rsidR="00277F31">
        <w:t xml:space="preserve">, for example </w:t>
      </w:r>
      <w:r w:rsidR="00193FF4" w:rsidRPr="007C3DEE">
        <w:rPr>
          <w:rStyle w:val="CodeChar"/>
        </w:rPr>
        <w:t>\let x = f(y, 12); g(x, x)</w:t>
      </w:r>
    </w:p>
    <w:p w14:paraId="5A119932" w14:textId="77777777" w:rsidR="00106522" w:rsidRDefault="00106522" w:rsidP="00D12422">
      <w:pPr>
        <w:pStyle w:val="ListParagraph"/>
        <w:numPr>
          <w:ilvl w:val="0"/>
          <w:numId w:val="1"/>
        </w:numPr>
      </w:pPr>
      <w:r>
        <w:t xml:space="preserve">For functional modifiers of struct or maps, we add the syntax </w:t>
      </w:r>
      <w:r w:rsidRPr="00106522">
        <w:rPr>
          <w:rStyle w:val="CodeChar"/>
        </w:rPr>
        <w:t>{ s \with .id = v }</w:t>
      </w:r>
      <w:r w:rsidR="0086673B">
        <w:t xml:space="preserve">, </w:t>
      </w:r>
      <w:r>
        <w:t xml:space="preserve">this replaces our current syntax </w:t>
      </w:r>
      <w:r w:rsidRPr="00106522">
        <w:rPr>
          <w:rStyle w:val="CodeChar"/>
        </w:rPr>
        <w:t>s / { .id = v }</w:t>
      </w:r>
      <w:r>
        <w:t>.</w:t>
      </w:r>
      <w:r w:rsidR="0086673B">
        <w:t xml:space="preserve"> ACSL uses </w:t>
      </w:r>
      <w:r w:rsidR="00193FF4" w:rsidRPr="007C3DEE">
        <w:rPr>
          <w:rStyle w:val="CodeChar"/>
        </w:rPr>
        <w:t>for</w:t>
      </w:r>
      <w:r w:rsidR="0086673B">
        <w:t xml:space="preserve"> instead of </w:t>
      </w:r>
      <w:r w:rsidR="00193FF4" w:rsidRPr="007C3DEE">
        <w:rPr>
          <w:rStyle w:val="CodeChar"/>
        </w:rPr>
        <w:t>\with</w:t>
      </w:r>
      <w:r w:rsidR="0086673B">
        <w:t>, we will also support that.</w:t>
      </w:r>
    </w:p>
    <w:p w14:paraId="702F0AF9" w14:textId="77777777" w:rsidR="00106522" w:rsidRDefault="00106522" w:rsidP="00D12422">
      <w:pPr>
        <w:pStyle w:val="ListParagraph"/>
        <w:numPr>
          <w:ilvl w:val="0"/>
          <w:numId w:val="1"/>
        </w:numPr>
      </w:pPr>
      <w:r>
        <w:t>We do not add the</w:t>
      </w:r>
      <w:r w:rsidR="00277F31">
        <w:t xml:space="preserve"> ACS</w:t>
      </w:r>
      <w:r w:rsidR="00970481">
        <w:t>L</w:t>
      </w:r>
      <w:r w:rsidR="00277F31">
        <w:t>’s</w:t>
      </w:r>
      <w:r>
        <w:t xml:space="preserve"> bitwise Boolean operators ‘</w:t>
      </w:r>
      <w:r w:rsidRPr="00106522">
        <w:rPr>
          <w:rStyle w:val="CodeChar"/>
        </w:rPr>
        <w:t>--&gt;</w:t>
      </w:r>
      <w:r>
        <w:t>’ or ‘</w:t>
      </w:r>
      <w:r w:rsidRPr="00106522">
        <w:rPr>
          <w:rStyle w:val="CodeChar"/>
        </w:rPr>
        <w:t>&lt;--&gt;</w:t>
      </w:r>
      <w:r>
        <w:t>’.</w:t>
      </w:r>
    </w:p>
    <w:p w14:paraId="57C4F44E" w14:textId="77777777" w:rsidR="00106522" w:rsidRDefault="00277F31">
      <w:pPr>
        <w:pStyle w:val="ListParagraph"/>
        <w:numPr>
          <w:ilvl w:val="0"/>
          <w:numId w:val="1"/>
        </w:numPr>
      </w:pPr>
      <w:r>
        <w:t xml:space="preserve">Unlike ACSL, we </w:t>
      </w:r>
      <w:r w:rsidR="00106522">
        <w:t xml:space="preserve">do not support consecutive comparison operators of the form </w:t>
      </w:r>
      <w:r w:rsidR="00106522">
        <w:rPr>
          <w:rStyle w:val="CodeChar"/>
        </w:rPr>
        <w:t>a &lt;= b &lt;</w:t>
      </w:r>
      <w:r w:rsidR="00106522" w:rsidRPr="00106522">
        <w:rPr>
          <w:rStyle w:val="CodeChar"/>
        </w:rPr>
        <w:t xml:space="preserve"> c</w:t>
      </w:r>
      <w:r w:rsidR="00106522">
        <w:t xml:space="preserve"> because </w:t>
      </w:r>
      <w:r w:rsidR="0086673B">
        <w:t xml:space="preserve">the C semantics of that expression is confusingly different. It also </w:t>
      </w:r>
      <w:r w:rsidR="00106522">
        <w:t>makes moving code between implementation and spec harder.</w:t>
      </w:r>
    </w:p>
    <w:p w14:paraId="39DD4C4C" w14:textId="77777777" w:rsidR="00106522" w:rsidRDefault="00106522" w:rsidP="00106522">
      <w:pPr>
        <w:pStyle w:val="Heading3"/>
      </w:pPr>
      <w:r>
        <w:t>2.2.4 Integer arithmetic and machine integers</w:t>
      </w:r>
    </w:p>
    <w:p w14:paraId="79C4D207" w14:textId="77777777" w:rsidR="00106522" w:rsidRDefault="00106522" w:rsidP="00106522">
      <w:pPr>
        <w:rPr>
          <w:rFonts w:eastAsiaTheme="minorEastAsia"/>
        </w:rPr>
      </w:pPr>
      <w:r>
        <w:t>ACS</w:t>
      </w:r>
      <w:r w:rsidR="00970481">
        <w:t>L</w:t>
      </w:r>
      <w:r>
        <w:t xml:space="preserve"> diverges significantly from VCC in its use of</w:t>
      </w:r>
      <w:r w:rsidR="007F2CBA">
        <w:t xml:space="preserve"> mathematical integers. In ACS</w:t>
      </w:r>
      <w:r w:rsidR="00970481">
        <w:t>L</w:t>
      </w:r>
      <w:r w:rsidR="007F2CBA">
        <w:t xml:space="preserve"> specification, all machine integers types are implicitly converted to the mathematical integer type ‘</w:t>
      </w:r>
      <w:r w:rsidR="007F2CBA" w:rsidRPr="007F2CBA">
        <w:rPr>
          <w:rStyle w:val="CodeChar"/>
        </w:rPr>
        <w:t>integer</w:t>
      </w:r>
      <w:r w:rsidR="007F2CBA">
        <w:t>’ (‘</w:t>
      </w:r>
      <w:r w:rsidR="007F2CBA" w:rsidRPr="007F2CBA">
        <w:rPr>
          <w:rStyle w:val="CodeChar"/>
        </w:rPr>
        <w:t>mathint</w:t>
      </w:r>
      <w:r w:rsidR="007F2CBA">
        <w:t xml:space="preserve">’ in VCC, which we will rename). Conversion back to machine integer types must be explicit and will always succeed by taking the “unique value of the corresponding type that is congruent to the mathematical result modulo the cardinal of this type, that is </w:t>
      </w:r>
      <m:oMath>
        <m:sSup>
          <m:sSupPr>
            <m:ctrlPr>
              <w:rPr>
                <w:rFonts w:ascii="Cambria Math" w:hAnsi="Cambria Math"/>
                <w:i/>
              </w:rPr>
            </m:ctrlPr>
          </m:sSupPr>
          <m:e>
            <m:r>
              <w:rPr>
                <w:rFonts w:ascii="Cambria Math" w:hAnsi="Cambria Math"/>
              </w:rPr>
              <m:t>2</m:t>
            </m:r>
          </m:e>
          <m:sup>
            <m:r>
              <w:rPr>
                <w:rFonts w:ascii="Cambria Math" w:hAnsi="Cambria Math"/>
              </w:rPr>
              <m:t>8×sizeof</m:t>
            </m:r>
            <m:d>
              <m:dPr>
                <m:ctrlPr>
                  <w:rPr>
                    <w:rFonts w:ascii="Cambria Math" w:hAnsi="Cambria Math"/>
                    <w:i/>
                  </w:rPr>
                </m:ctrlPr>
              </m:dPr>
              <m:e>
                <m:r>
                  <w:rPr>
                    <w:rFonts w:ascii="Cambria Math" w:hAnsi="Cambria Math"/>
                  </w:rPr>
                  <m:t>t</m:t>
                </m:r>
              </m:e>
            </m:d>
          </m:sup>
        </m:sSup>
      </m:oMath>
      <w:r w:rsidR="007F2CBA">
        <w:rPr>
          <w:rFonts w:eastAsiaTheme="minorEastAsia"/>
        </w:rPr>
        <w:t>”</w:t>
      </w:r>
    </w:p>
    <w:p w14:paraId="0EBA4F41" w14:textId="77777777" w:rsidR="007F2CBA" w:rsidRDefault="007F2CBA" w:rsidP="00106522">
      <w:pPr>
        <w:rPr>
          <w:rFonts w:eastAsiaTheme="minorEastAsia"/>
        </w:rPr>
      </w:pPr>
      <w:r>
        <w:rPr>
          <w:rFonts w:eastAsiaTheme="minorEastAsia"/>
        </w:rPr>
        <w:t>We are currently considering this approach, too. It will solve a number of semantic problems that we are encountering, with the following additions:</w:t>
      </w:r>
    </w:p>
    <w:p w14:paraId="1C7F3C12" w14:textId="77777777" w:rsidR="007F2CBA" w:rsidRDefault="007F2CBA" w:rsidP="007F2CBA">
      <w:pPr>
        <w:pStyle w:val="ListParagraph"/>
        <w:numPr>
          <w:ilvl w:val="0"/>
          <w:numId w:val="2"/>
        </w:numPr>
        <w:rPr>
          <w:rFonts w:eastAsiaTheme="minorEastAsia"/>
        </w:rPr>
      </w:pPr>
      <w:r>
        <w:rPr>
          <w:rFonts w:eastAsiaTheme="minorEastAsia"/>
        </w:rPr>
        <w:t xml:space="preserve">Using the notation </w:t>
      </w:r>
      <w:r w:rsidRPr="007F2CBA">
        <w:rPr>
          <w:rStyle w:val="CodeChar"/>
        </w:rPr>
        <w:t>\C(</w:t>
      </w:r>
      <w:r>
        <w:rPr>
          <w:rFonts w:eastAsiaTheme="minorEastAsia"/>
        </w:rPr>
        <w:t>e</w:t>
      </w:r>
      <w:r w:rsidRPr="007F2CBA">
        <w:rPr>
          <w:rStyle w:val="CodeChar"/>
        </w:rPr>
        <w:t>)</w:t>
      </w:r>
      <w:r>
        <w:rPr>
          <w:rFonts w:eastAsiaTheme="minorEastAsia"/>
        </w:rPr>
        <w:t>, the expression e will be evaluated using (unchecked) C semantics.</w:t>
      </w:r>
    </w:p>
    <w:p w14:paraId="58302EA4" w14:textId="77777777" w:rsidR="00EE753F" w:rsidRDefault="00EE753F" w:rsidP="007F2CBA">
      <w:pPr>
        <w:pStyle w:val="ListParagraph"/>
        <w:numPr>
          <w:ilvl w:val="0"/>
          <w:numId w:val="2"/>
        </w:numPr>
        <w:rPr>
          <w:rFonts w:eastAsiaTheme="minorEastAsia"/>
        </w:rPr>
      </w:pPr>
      <w:r>
        <w:rPr>
          <w:rFonts w:eastAsiaTheme="minorEastAsia"/>
        </w:rPr>
        <w:t xml:space="preserve">We want to have a way to express checked semantics that assert absence of overflows in implementation code. </w:t>
      </w:r>
      <w:r w:rsidR="006039E5" w:rsidRPr="006039E5">
        <w:rPr>
          <w:rStyle w:val="QuestionChar"/>
        </w:rPr>
        <w:t>How?</w:t>
      </w:r>
    </w:p>
    <w:p w14:paraId="4B7A3AF2" w14:textId="77777777" w:rsidR="00A95E26" w:rsidRPr="00A95E26" w:rsidRDefault="00A95E26" w:rsidP="006039E5">
      <w:pPr>
        <w:pStyle w:val="Question"/>
      </w:pPr>
      <w:r>
        <w:t>We would be really interested in getting feedback on this point!</w:t>
      </w:r>
    </w:p>
    <w:p w14:paraId="2B3428F0" w14:textId="77777777" w:rsidR="007F2CBA" w:rsidRDefault="00A95E26" w:rsidP="00A95E26">
      <w:pPr>
        <w:pStyle w:val="Heading3"/>
      </w:pPr>
      <w:r>
        <w:t>2.2.5 Real numbers and floating point numbers</w:t>
      </w:r>
    </w:p>
    <w:p w14:paraId="0B133C8F" w14:textId="77777777" w:rsidR="00A95E26" w:rsidRPr="00106522" w:rsidRDefault="00A95E26" w:rsidP="00106522">
      <w:r>
        <w:t>For now, no support beyond what we currently have</w:t>
      </w:r>
      <w:r w:rsidR="00964BCB">
        <w:t xml:space="preserve"> (i.e., very limited).</w:t>
      </w:r>
    </w:p>
    <w:p w14:paraId="7C06E45B" w14:textId="77777777" w:rsidR="00106522" w:rsidRDefault="00A95E26" w:rsidP="006039E5">
      <w:pPr>
        <w:pStyle w:val="Heading3"/>
      </w:pPr>
      <w:r>
        <w:t>2.2.6 Structures, unions, arrays in logic</w:t>
      </w:r>
    </w:p>
    <w:p w14:paraId="2F736FEB" w14:textId="77777777" w:rsidR="00B177F4" w:rsidRDefault="006039E5" w:rsidP="00D12422">
      <w:r>
        <w:t xml:space="preserve">ACSL uses a separate syntax for logic type definitions. C already has syntax for typedefs and </w:t>
      </w:r>
      <w:r w:rsidR="00B177F4">
        <w:t xml:space="preserve">we </w:t>
      </w:r>
      <w:r>
        <w:t>would use that instead of a second mechanism for defining types</w:t>
      </w:r>
      <w:r w:rsidR="00B177F4">
        <w:t>, i.e.:</w:t>
      </w:r>
    </w:p>
    <w:p w14:paraId="7A9963C2" w14:textId="77777777" w:rsidR="00193FF4" w:rsidRDefault="00B177F4" w:rsidP="007C3DEE">
      <w:pPr>
        <w:pStyle w:val="Code"/>
      </w:pPr>
      <w:r>
        <w:t>_(ghost typedef int intmap[int])</w:t>
      </w:r>
    </w:p>
    <w:p w14:paraId="6994FE10" w14:textId="77777777" w:rsidR="006039E5" w:rsidRDefault="006039E5" w:rsidP="00D12422">
      <w:r>
        <w:t xml:space="preserve">We will introduce a separate </w:t>
      </w:r>
      <w:r w:rsidRPr="006039E5">
        <w:rPr>
          <w:rStyle w:val="CodeChar"/>
        </w:rPr>
        <w:t>\record</w:t>
      </w:r>
      <w:r>
        <w:t xml:space="preserve"> structured type, which replaces our current kludge of ‘</w:t>
      </w:r>
      <w:r w:rsidRPr="006039E5">
        <w:rPr>
          <w:rStyle w:val="CodeChar"/>
        </w:rPr>
        <w:t>struct vcc(record) { … }</w:t>
      </w:r>
      <w:r>
        <w:t>’</w:t>
      </w:r>
    </w:p>
    <w:p w14:paraId="13E39DEE" w14:textId="77777777" w:rsidR="006039E5" w:rsidRDefault="006039E5" w:rsidP="006039E5">
      <w:pPr>
        <w:pStyle w:val="Heading3"/>
      </w:pPr>
      <w:r>
        <w:lastRenderedPageBreak/>
        <w:t>2.2.8 Address operator</w:t>
      </w:r>
    </w:p>
    <w:p w14:paraId="1E2E7F71" w14:textId="77777777" w:rsidR="006039E5" w:rsidRDefault="006039E5" w:rsidP="00D12422">
      <w:r>
        <w:t>As our ownership system relies on pointers also for spec objects, we do support taking of addresses of spec objects and stick with our current distinction between implementation pointers (T*) and specification pointers (T^).</w:t>
      </w:r>
    </w:p>
    <w:p w14:paraId="78DBCC91" w14:textId="77777777" w:rsidR="00F67FB3" w:rsidRDefault="00F67FB3" w:rsidP="00F67FB3">
      <w:pPr>
        <w:pStyle w:val="Heading4"/>
      </w:pPr>
      <w:r>
        <w:t>2.3 Function Contracts</w:t>
      </w:r>
    </w:p>
    <w:p w14:paraId="2343D18F" w14:textId="77777777" w:rsidR="00964BCB" w:rsidRDefault="00951203" w:rsidP="00F67FB3">
      <w:pPr>
        <w:pStyle w:val="ListParagraph"/>
        <w:numPr>
          <w:ilvl w:val="0"/>
          <w:numId w:val="3"/>
        </w:numPr>
      </w:pPr>
      <w:r>
        <w:t>Function contracts</w:t>
      </w:r>
      <w:r w:rsidR="00964BCB">
        <w:t xml:space="preserve"> in VCC will </w:t>
      </w:r>
      <w:r>
        <w:t>follow the function prototype, not precede it</w:t>
      </w:r>
      <w:r w:rsidR="00964BCB">
        <w:t>, as done in ACSL.</w:t>
      </w:r>
    </w:p>
    <w:p w14:paraId="7BCB3097" w14:textId="77777777" w:rsidR="00193FF4" w:rsidRDefault="00964BCB" w:rsidP="007C3DEE">
      <w:pPr>
        <w:pStyle w:val="ListParagraph"/>
        <w:numPr>
          <w:ilvl w:val="1"/>
          <w:numId w:val="3"/>
        </w:numPr>
      </w:pPr>
      <w:r>
        <w:t xml:space="preserve">Motivation: Our _(...) annotations look more first class than ACSL comments, so it would make sense to have definitions of formal parameters </w:t>
      </w:r>
      <w:r>
        <w:rPr>
          <w:b/>
        </w:rPr>
        <w:t>before</w:t>
      </w:r>
      <w:r>
        <w:t xml:space="preserve"> their usage in contracts.</w:t>
      </w:r>
    </w:p>
    <w:p w14:paraId="3D14024C" w14:textId="77777777" w:rsidR="00F67FB3" w:rsidRDefault="00F67FB3" w:rsidP="00F67FB3">
      <w:pPr>
        <w:pStyle w:val="ListParagraph"/>
        <w:numPr>
          <w:ilvl w:val="0"/>
          <w:numId w:val="3"/>
        </w:numPr>
      </w:pPr>
      <w:r>
        <w:t>The ACSL annotations for termination are orthogonal to our current efforts and can optionally be added in later. If so, support general termination measures, not only integers.</w:t>
      </w:r>
    </w:p>
    <w:p w14:paraId="43A8F7C0" w14:textId="77777777" w:rsidR="00F67FB3" w:rsidRDefault="00F67FB3" w:rsidP="00F67FB3">
      <w:pPr>
        <w:pStyle w:val="ListParagraph"/>
        <w:numPr>
          <w:ilvl w:val="0"/>
          <w:numId w:val="3"/>
        </w:numPr>
      </w:pPr>
      <w:r>
        <w:t xml:space="preserve">Named behaviors have low priority, but if we should adopt them, we would follow </w:t>
      </w:r>
      <w:r w:rsidR="0086673B">
        <w:t xml:space="preserve">ACSL’s </w:t>
      </w:r>
      <w:r>
        <w:t>example</w:t>
      </w:r>
    </w:p>
    <w:p w14:paraId="443547EF" w14:textId="77777777" w:rsidR="00F67FB3" w:rsidRDefault="00F67FB3" w:rsidP="00F67FB3">
      <w:pPr>
        <w:pStyle w:val="ListParagraph"/>
        <w:numPr>
          <w:ilvl w:val="0"/>
          <w:numId w:val="3"/>
        </w:numPr>
      </w:pPr>
      <w:r>
        <w:t xml:space="preserve">In ACSL, no writes clause means unspecified with a provision for tool inference should the function be defined. For </w:t>
      </w:r>
      <w:r w:rsidR="0086673B">
        <w:t>VCC</w:t>
      </w:r>
      <w:r>
        <w:t>, no writes clause means no writes, and we tend to like to keep it that way.</w:t>
      </w:r>
    </w:p>
    <w:p w14:paraId="4B1564BB" w14:textId="77777777" w:rsidR="00F67FB3" w:rsidRDefault="00F67FB3" w:rsidP="00F67FB3">
      <w:pPr>
        <w:pStyle w:val="ListParagraph"/>
        <w:numPr>
          <w:ilvl w:val="0"/>
          <w:numId w:val="3"/>
        </w:numPr>
      </w:pPr>
      <w:r>
        <w:t xml:space="preserve">ACSL allows merging of multiple contracts. We </w:t>
      </w:r>
      <w:r w:rsidR="00964BCB">
        <w:t>insist on</w:t>
      </w:r>
      <w:r>
        <w:t xml:space="preserve"> having all contracts in one place, modulo a support for public/private contracts, which have been requested for VCC, but for which we have no proper answer yet.</w:t>
      </w:r>
    </w:p>
    <w:p w14:paraId="0EC629A9" w14:textId="77777777" w:rsidR="00F67FB3" w:rsidRDefault="00F67FB3" w:rsidP="00F67FB3">
      <w:pPr>
        <w:pStyle w:val="ListParagraph"/>
        <w:numPr>
          <w:ilvl w:val="0"/>
          <w:numId w:val="3"/>
        </w:numPr>
      </w:pPr>
      <w:r>
        <w:t>For framing, we would diverge from ACSL and write ‘</w:t>
      </w:r>
      <w:r w:rsidR="00193FF4" w:rsidRPr="007C3DEE">
        <w:rPr>
          <w:rStyle w:val="CodeChar"/>
        </w:rPr>
        <w:t>writes p</w:t>
      </w:r>
      <w:r>
        <w:t>’ where they would write ‘</w:t>
      </w:r>
      <w:r w:rsidR="00193FF4" w:rsidRPr="007C3DEE">
        <w:rPr>
          <w:rStyle w:val="CodeChar"/>
        </w:rPr>
        <w:t>assigns *p</w:t>
      </w:r>
      <w:r>
        <w:t>’; we think that the pointer-oriented approach is more suitable for our object-oriented memory model</w:t>
      </w:r>
      <w:r w:rsidR="00964BCB">
        <w:t xml:space="preserve"> (</w:t>
      </w:r>
      <w:r w:rsidR="00193FF4" w:rsidRPr="007C3DEE">
        <w:rPr>
          <w:rStyle w:val="CodeChar"/>
        </w:rPr>
        <w:t>writes p</w:t>
      </w:r>
      <w:r w:rsidR="00964BCB">
        <w:rPr>
          <w:rStyle w:val="CodeChar"/>
        </w:rPr>
        <w:t xml:space="preserve"> </w:t>
      </w:r>
      <w:r w:rsidR="00193FF4" w:rsidRPr="007C3DEE">
        <w:t>mean</w:t>
      </w:r>
      <w:r w:rsidR="00964BCB">
        <w:t xml:space="preserve">s writing the ownership domain of </w:t>
      </w:r>
      <w:r w:rsidR="00193FF4" w:rsidRPr="007C3DEE">
        <w:rPr>
          <w:rStyle w:val="CodeChar"/>
        </w:rPr>
        <w:t>p</w:t>
      </w:r>
      <w:r w:rsidR="00964BCB">
        <w:t xml:space="preserve">, not the structure pointed to by </w:t>
      </w:r>
      <w:r w:rsidR="00193FF4" w:rsidRPr="007C3DEE">
        <w:rPr>
          <w:rStyle w:val="CodeChar"/>
        </w:rPr>
        <w:t>p</w:t>
      </w:r>
      <w:r w:rsidR="00964BCB">
        <w:t>)</w:t>
      </w:r>
      <w:r>
        <w:t>. We would use ‘</w:t>
      </w:r>
      <w:r w:rsidR="00193FF4" w:rsidRPr="007C3DEE">
        <w:rPr>
          <w:rStyle w:val="CodeChar"/>
        </w:rPr>
        <w:t>writes</w:t>
      </w:r>
      <w:r>
        <w:t>’ instead of ‘</w:t>
      </w:r>
      <w:r w:rsidR="00193FF4" w:rsidRPr="007C3DEE">
        <w:rPr>
          <w:rStyle w:val="CodeChar"/>
        </w:rPr>
        <w:t>assigns</w:t>
      </w:r>
      <w:r>
        <w:t>’ to disambiguate our approach from theirs.</w:t>
      </w:r>
    </w:p>
    <w:p w14:paraId="6338F60F" w14:textId="77777777" w:rsidR="00F67FB3" w:rsidRDefault="00F67FB3" w:rsidP="00F67FB3">
      <w:pPr>
        <w:pStyle w:val="ListParagraph"/>
        <w:numPr>
          <w:ilvl w:val="0"/>
          <w:numId w:val="3"/>
        </w:numPr>
      </w:pPr>
      <w:r>
        <w:t>We will adopt the following syntax for arrays:</w:t>
      </w:r>
    </w:p>
    <w:p w14:paraId="1B448A19" w14:textId="77777777" w:rsidR="00F67FB3" w:rsidRDefault="00951203" w:rsidP="00951203">
      <w:pPr>
        <w:pStyle w:val="ListParagraph"/>
        <w:numPr>
          <w:ilvl w:val="1"/>
          <w:numId w:val="3"/>
        </w:numPr>
      </w:pPr>
      <w:r w:rsidRPr="00F67FB3">
        <w:rPr>
          <w:rStyle w:val="CodeChar"/>
        </w:rPr>
        <w:t>as_array(p, 10)</w:t>
      </w:r>
      <w:r>
        <w:t>will be replaced by</w:t>
      </w:r>
      <w:r>
        <w:rPr>
          <w:rStyle w:val="CodeChar"/>
        </w:rPr>
        <w:t xml:space="preserve"> </w:t>
      </w:r>
      <w:r w:rsidR="00F67FB3" w:rsidRPr="00F67FB3">
        <w:rPr>
          <w:rStyle w:val="CodeChar"/>
        </w:rPr>
        <w:t>(int[10])p</w:t>
      </w:r>
      <w:r w:rsidR="00F67FB3">
        <w:t xml:space="preserve"> </w:t>
      </w:r>
    </w:p>
    <w:p w14:paraId="2F72A318" w14:textId="77777777" w:rsidR="00951203" w:rsidRPr="00F96034" w:rsidRDefault="00951203" w:rsidP="00F67FB3">
      <w:pPr>
        <w:pStyle w:val="ListParagraph"/>
        <w:numPr>
          <w:ilvl w:val="1"/>
          <w:numId w:val="3"/>
        </w:numPr>
        <w:rPr>
          <w:rStyle w:val="QuestionChar"/>
          <w:color w:val="auto"/>
        </w:rPr>
      </w:pPr>
      <w:r w:rsidRPr="00951203">
        <w:rPr>
          <w:rStyle w:val="CodeChar"/>
        </w:rPr>
        <w:t>array_range(p, 10)</w:t>
      </w:r>
      <w:r>
        <w:t xml:space="preserve"> will be replaced by </w:t>
      </w:r>
      <w:r w:rsidRPr="00951203">
        <w:rPr>
          <w:rStyle w:val="CodeChar"/>
        </w:rPr>
        <w:t>p + (0 .. 9)</w:t>
      </w:r>
      <w:r>
        <w:t xml:space="preserve"> or, equivalently, </w:t>
      </w:r>
      <w:r w:rsidRPr="00951203">
        <w:rPr>
          <w:rStyle w:val="CodeChar"/>
        </w:rPr>
        <w:t>&amp;p[0 .. 9]</w:t>
      </w:r>
      <w:r>
        <w:rPr>
          <w:rStyle w:val="CodeChar"/>
        </w:rPr>
        <w:t xml:space="preserve"> </w:t>
      </w:r>
      <w:r w:rsidRPr="00951203">
        <w:rPr>
          <w:rStyle w:val="QuestionChar"/>
        </w:rPr>
        <w:t>I am</w:t>
      </w:r>
      <w:r>
        <w:rPr>
          <w:rStyle w:val="QuestionChar"/>
        </w:rPr>
        <w:t xml:space="preserve"> still not 100% happy with </w:t>
      </w:r>
      <w:r w:rsidR="0014601B">
        <w:rPr>
          <w:rStyle w:val="QuestionChar"/>
        </w:rPr>
        <w:t xml:space="preserve">this </w:t>
      </w:r>
      <w:r>
        <w:rPr>
          <w:rStyle w:val="QuestionChar"/>
        </w:rPr>
        <w:t>second thing.</w:t>
      </w:r>
    </w:p>
    <w:p w14:paraId="5BE7AA88" w14:textId="77777777" w:rsidR="00F96034" w:rsidRDefault="00F96034" w:rsidP="00F67FB3">
      <w:pPr>
        <w:pStyle w:val="ListParagraph"/>
        <w:numPr>
          <w:ilvl w:val="1"/>
          <w:numId w:val="3"/>
        </w:numPr>
      </w:pPr>
      <w:r>
        <w:t>alternatively we could use p + (0:10) and &amp;p[0:10].</w:t>
      </w:r>
    </w:p>
    <w:p w14:paraId="618602F0" w14:textId="77777777" w:rsidR="006039E5" w:rsidRDefault="00951203" w:rsidP="00951203">
      <w:pPr>
        <w:pStyle w:val="Heading3"/>
      </w:pPr>
      <w:r>
        <w:t>2.4 Statement annotations</w:t>
      </w:r>
    </w:p>
    <w:p w14:paraId="6D2BA1BA" w14:textId="77777777" w:rsidR="00951203" w:rsidRDefault="00951203" w:rsidP="00951203">
      <w:pPr>
        <w:pStyle w:val="ListParagraph"/>
        <w:numPr>
          <w:ilvl w:val="0"/>
          <w:numId w:val="4"/>
        </w:numPr>
      </w:pPr>
      <w:r>
        <w:t xml:space="preserve">Asserts become their own annotation elements: </w:t>
      </w:r>
      <w:r w:rsidR="00AC15F8">
        <w:rPr>
          <w:rStyle w:val="CodeChar"/>
        </w:rPr>
        <w:t>_</w:t>
      </w:r>
      <w:r w:rsidR="00193FF4" w:rsidRPr="007C3DEE">
        <w:rPr>
          <w:rStyle w:val="CodeChar"/>
        </w:rPr>
        <w:t xml:space="preserve">( assert p ) </w:t>
      </w:r>
      <w:r>
        <w:t xml:space="preserve">instead of </w:t>
      </w:r>
      <w:r w:rsidR="00AC15F8">
        <w:rPr>
          <w:rStyle w:val="CodeChar"/>
        </w:rPr>
        <w:t>assert</w:t>
      </w:r>
      <w:r w:rsidR="00193FF4" w:rsidRPr="007C3DEE">
        <w:rPr>
          <w:rStyle w:val="CodeChar"/>
        </w:rPr>
        <w:t>(p)</w:t>
      </w:r>
      <w:r>
        <w:t xml:space="preserve"> so we do not collide with assert.h; if desired, the assert function from assert.h can get a precondition that requires the condition to hold.</w:t>
      </w:r>
    </w:p>
    <w:p w14:paraId="3DE85608" w14:textId="77777777" w:rsidR="00951203" w:rsidRDefault="0086673B" w:rsidP="00951203">
      <w:pPr>
        <w:pStyle w:val="ListParagraph"/>
        <w:numPr>
          <w:ilvl w:val="0"/>
          <w:numId w:val="4"/>
        </w:numPr>
      </w:pPr>
      <w:r>
        <w:t xml:space="preserve">We will add </w:t>
      </w:r>
      <w:r w:rsidR="00951203">
        <w:t xml:space="preserve">an </w:t>
      </w:r>
      <w:r w:rsidR="00AC15F8">
        <w:rPr>
          <w:rStyle w:val="CodeChar"/>
        </w:rPr>
        <w:t>_</w:t>
      </w:r>
      <w:r w:rsidR="00193FF4" w:rsidRPr="007C3DEE">
        <w:rPr>
          <w:rStyle w:val="CodeChar"/>
        </w:rPr>
        <w:t>( assume ... )</w:t>
      </w:r>
      <w:r>
        <w:t xml:space="preserve"> </w:t>
      </w:r>
      <w:r w:rsidR="00951203">
        <w:t>statement</w:t>
      </w:r>
      <w:r>
        <w:t xml:space="preserve"> (absent from ACSL).</w:t>
      </w:r>
    </w:p>
    <w:p w14:paraId="15393552" w14:textId="77777777" w:rsidR="00951203" w:rsidRDefault="00951203" w:rsidP="00951203">
      <w:pPr>
        <w:pStyle w:val="ListParagraph"/>
        <w:numPr>
          <w:ilvl w:val="0"/>
          <w:numId w:val="4"/>
        </w:numPr>
      </w:pPr>
      <w:r>
        <w:t>Similar to function contracts, loop contracts should follow the loop head and not precede it.</w:t>
      </w:r>
    </w:p>
    <w:p w14:paraId="4EBF380C" w14:textId="77777777" w:rsidR="00951203" w:rsidRDefault="00951203" w:rsidP="00951203">
      <w:pPr>
        <w:pStyle w:val="ListParagraph"/>
        <w:numPr>
          <w:ilvl w:val="0"/>
          <w:numId w:val="4"/>
        </w:numPr>
      </w:pPr>
      <w:r>
        <w:t xml:space="preserve">It seems that we already implement the same notion of loop invariant as </w:t>
      </w:r>
      <w:r w:rsidR="0086673B">
        <w:t>ACSL specifies</w:t>
      </w:r>
      <w:r>
        <w:t>, no semantic difference there.</w:t>
      </w:r>
    </w:p>
    <w:p w14:paraId="18D5F31D" w14:textId="77777777" w:rsidR="00951203" w:rsidRDefault="00951203" w:rsidP="00951203">
      <w:pPr>
        <w:pStyle w:val="ListParagraph"/>
        <w:numPr>
          <w:ilvl w:val="0"/>
          <w:numId w:val="4"/>
        </w:numPr>
      </w:pPr>
      <w:r>
        <w:t>We are unclear about the use of invariants in the middle of a loop body – we will need to check how this would translate to Boogie.</w:t>
      </w:r>
    </w:p>
    <w:p w14:paraId="62DC4F56" w14:textId="77777777" w:rsidR="008A19C7" w:rsidRDefault="008A19C7" w:rsidP="0014601B">
      <w:pPr>
        <w:pStyle w:val="ListParagraph"/>
        <w:numPr>
          <w:ilvl w:val="0"/>
          <w:numId w:val="4"/>
        </w:numPr>
      </w:pPr>
      <w:r>
        <w:t>Their general invariants also would provide support for loops created by gotos – we should consider adding support for that, too</w:t>
      </w:r>
      <w:r w:rsidR="0086673B">
        <w:t xml:space="preserve"> (which we used to have in VCC1).</w:t>
      </w:r>
    </w:p>
    <w:p w14:paraId="38DC9219" w14:textId="77777777" w:rsidR="0014601B" w:rsidRDefault="0014601B" w:rsidP="0014601B">
      <w:pPr>
        <w:pStyle w:val="ListParagraph"/>
        <w:numPr>
          <w:ilvl w:val="0"/>
          <w:numId w:val="4"/>
        </w:numPr>
      </w:pPr>
      <w:r>
        <w:lastRenderedPageBreak/>
        <w:t xml:space="preserve">ACSL’s approach of using </w:t>
      </w:r>
      <w:r w:rsidR="00193FF4" w:rsidRPr="007C3DEE">
        <w:rPr>
          <w:rStyle w:val="CodeChar"/>
        </w:rPr>
        <w:t>\at</w:t>
      </w:r>
      <w:r>
        <w:t xml:space="preserve"> with labels seems questionable: what if the label had not been passed on the way to the current state, or multiple times? Instead, we stick with our support of states as first-class citizens. We will need clean up our story regarding the use of old for locals</w:t>
      </w:r>
      <w:r w:rsidR="00AC689F">
        <w:t xml:space="preserve"> and non-head parameters; also, the different semantics of </w:t>
      </w:r>
      <w:r w:rsidR="00193FF4" w:rsidRPr="007C3DEE">
        <w:rPr>
          <w:rStyle w:val="CodeChar"/>
        </w:rPr>
        <w:t>\old</w:t>
      </w:r>
      <w:r w:rsidR="00AC689F">
        <w:t xml:space="preserve"> in loops needs to be re-considered, I think.</w:t>
      </w:r>
    </w:p>
    <w:p w14:paraId="00DDAC97" w14:textId="77777777" w:rsidR="008A19C7" w:rsidRDefault="008A19C7" w:rsidP="008A19C7">
      <w:pPr>
        <w:pStyle w:val="Heading3"/>
      </w:pPr>
      <w:r>
        <w:t>2.6 Logical specification</w:t>
      </w:r>
    </w:p>
    <w:p w14:paraId="5332D8B9" w14:textId="77777777" w:rsidR="008A19C7" w:rsidRDefault="008A19C7" w:rsidP="008A19C7">
      <w:r>
        <w:t xml:space="preserve">We would </w:t>
      </w:r>
      <w:r w:rsidR="0086673B">
        <w:t xml:space="preserve">slightly </w:t>
      </w:r>
      <w:r>
        <w:t>change our current way of specifying pure functions to:</w:t>
      </w:r>
    </w:p>
    <w:p w14:paraId="60B11011" w14:textId="77777777" w:rsidR="008A19C7" w:rsidRDefault="001D61F7" w:rsidP="008A19C7">
      <w:pPr>
        <w:pStyle w:val="Code"/>
      </w:pPr>
      <w:r>
        <w:t>_</w:t>
      </w:r>
      <w:r w:rsidR="008A19C7">
        <w:t xml:space="preserve">( </w:t>
      </w:r>
      <w:r w:rsidR="008A19C7">
        <w:br/>
        <w:t xml:space="preserve">  pure bool isPositive(int x)</w:t>
      </w:r>
      <w:r w:rsidR="008A19C7">
        <w:br/>
        <w:t xml:space="preserve">    </w:t>
      </w:r>
      <w:r w:rsidR="00937592">
        <w:t>_(</w:t>
      </w:r>
      <w:r w:rsidR="008A19C7">
        <w:t>ensures \result == x &gt; 0</w:t>
      </w:r>
      <w:r w:rsidR="00937592">
        <w:t>)</w:t>
      </w:r>
      <w:r w:rsidR="008A19C7">
        <w:t>;</w:t>
      </w:r>
      <w:r w:rsidR="008A19C7">
        <w:br/>
        <w:t>)</w:t>
      </w:r>
    </w:p>
    <w:p w14:paraId="03C23FD6" w14:textId="77777777" w:rsidR="0086673B" w:rsidRDefault="0086673B" w:rsidP="008A19C7">
      <w:r>
        <w:t xml:space="preserve">Note that </w:t>
      </w:r>
      <w:r w:rsidR="00193FF4" w:rsidRPr="007C3DEE">
        <w:rPr>
          <w:rStyle w:val="CodeChar"/>
        </w:rPr>
        <w:t>pure</w:t>
      </w:r>
      <w:r>
        <w:t xml:space="preserve"> is the specification keyword.</w:t>
      </w:r>
    </w:p>
    <w:p w14:paraId="4E17982F" w14:textId="77777777" w:rsidR="001D61F7" w:rsidRDefault="00AD55B2" w:rsidP="008A19C7">
      <w:r>
        <w:t xml:space="preserve">For the moment, </w:t>
      </w:r>
      <w:r w:rsidR="00181A56">
        <w:t>such</w:t>
      </w:r>
      <w:r>
        <w:t xml:space="preserve"> pure functions must not have a body. In the future, we may also consider allowing pure functions with bodies, which then provide a witness</w:t>
      </w:r>
      <w:r w:rsidR="0086673B">
        <w:t xml:space="preserve">, and thus lifting the restriction that pure functions need to have an ensures clause of the form </w:t>
      </w:r>
      <w:r w:rsidR="00193FF4" w:rsidRPr="007C3DEE">
        <w:rPr>
          <w:rStyle w:val="CodeChar"/>
        </w:rPr>
        <w:t>\result == ...</w:t>
      </w:r>
      <w:r>
        <w:t xml:space="preserve">.  </w:t>
      </w:r>
    </w:p>
    <w:p w14:paraId="7A3619B0" w14:textId="77777777" w:rsidR="00970481" w:rsidRDefault="008A19C7" w:rsidP="008A19C7">
      <w:r>
        <w:t xml:space="preserve">For compatibility with ACSL, </w:t>
      </w:r>
      <w:r w:rsidR="001D61F7">
        <w:t>it is conceivable to add</w:t>
      </w:r>
      <w:r>
        <w:t xml:space="preserve"> their syntax, too</w:t>
      </w:r>
      <w:r w:rsidR="00970481">
        <w:t>:</w:t>
      </w:r>
    </w:p>
    <w:p w14:paraId="0884743F" w14:textId="77777777" w:rsidR="00193FF4" w:rsidRDefault="001D61F7" w:rsidP="007C3DEE">
      <w:pPr>
        <w:pStyle w:val="Code"/>
      </w:pPr>
      <w:r>
        <w:t>_</w:t>
      </w:r>
      <w:r w:rsidR="00970481">
        <w:t>( logic bool isPositive(int x) = x &gt; 0; )</w:t>
      </w:r>
      <w:r w:rsidR="00970481">
        <w:br/>
      </w:r>
    </w:p>
    <w:p w14:paraId="5C6C3960" w14:textId="77777777" w:rsidR="008A19C7" w:rsidRDefault="001D61F7" w:rsidP="008A19C7">
      <w:r>
        <w:t>However w</w:t>
      </w:r>
      <w:r w:rsidR="00970481">
        <w:t>e</w:t>
      </w:r>
      <w:r w:rsidR="008A19C7">
        <w:t xml:space="preserve"> would prefer ours because we do not need an entirely new class of declarations</w:t>
      </w:r>
      <w:r w:rsidR="00970481">
        <w:t>.</w:t>
      </w:r>
      <w:r w:rsidR="008A19C7" w:rsidRPr="008A19C7">
        <w:rPr>
          <w:rStyle w:val="QuestionChar"/>
        </w:rPr>
        <w:t xml:space="preserve"> </w:t>
      </w:r>
    </w:p>
    <w:p w14:paraId="3EE20353" w14:textId="77777777" w:rsidR="008A19C7" w:rsidRDefault="008A19C7" w:rsidP="008A19C7">
      <w:r>
        <w:t>We also want to support spec functions with bodies</w:t>
      </w:r>
      <w:r w:rsidR="00970481">
        <w:t xml:space="preserve"> (as we currently do)</w:t>
      </w:r>
      <w:r>
        <w:t>, which would be indicated by the use of the keyword ‘procedure’ as in:</w:t>
      </w:r>
    </w:p>
    <w:p w14:paraId="7FA64CC2" w14:textId="77777777" w:rsidR="008A19C7" w:rsidRDefault="00B177F4" w:rsidP="008A19C7">
      <w:pPr>
        <w:pStyle w:val="Code"/>
      </w:pPr>
      <w:r>
        <w:t>_(</w:t>
      </w:r>
      <w:r w:rsidR="008A19C7">
        <w:br/>
        <w:t xml:space="preserve">  </w:t>
      </w:r>
      <w:r w:rsidR="00212AE6">
        <w:t>ghost</w:t>
      </w:r>
      <w:r>
        <w:t xml:space="preserve"> </w:t>
      </w:r>
      <w:r w:rsidR="00AD55B2">
        <w:t>bool update(obj o)</w:t>
      </w:r>
      <w:r w:rsidR="00AD55B2">
        <w:br/>
        <w:t xml:space="preserve">  { … }</w:t>
      </w:r>
      <w:r w:rsidR="008A19C7">
        <w:br/>
        <w:t>)</w:t>
      </w:r>
    </w:p>
    <w:p w14:paraId="29DBA4DD" w14:textId="77777777" w:rsidR="00970481" w:rsidRDefault="00970481" w:rsidP="00AD55B2">
      <w:r>
        <w:t xml:space="preserve">Instead of ACSL’s </w:t>
      </w:r>
      <w:r w:rsidR="00193FF4" w:rsidRPr="007C3DEE">
        <w:rPr>
          <w:rStyle w:val="CodeChar"/>
        </w:rPr>
        <w:t xml:space="preserve">spec( lemma </w:t>
      </w:r>
      <w:r>
        <w:rPr>
          <w:rStyle w:val="CodeChar"/>
        </w:rPr>
        <w:t xml:space="preserve">foo: </w:t>
      </w:r>
      <w:r w:rsidR="00193FF4" w:rsidRPr="007C3DEE">
        <w:rPr>
          <w:rStyle w:val="CodeChar"/>
        </w:rPr>
        <w:t>\forall ... )</w:t>
      </w:r>
      <w:r>
        <w:rPr>
          <w:rStyle w:val="CodeChar"/>
        </w:rPr>
        <w:t xml:space="preserve"> </w:t>
      </w:r>
      <w:r w:rsidR="00193FF4" w:rsidRPr="007C3DEE">
        <w:t>we would rather have something like:</w:t>
      </w:r>
    </w:p>
    <w:p w14:paraId="6A508BD2" w14:textId="77777777" w:rsidR="00193FF4" w:rsidRDefault="001D61F7" w:rsidP="007C3DEE">
      <w:pPr>
        <w:pStyle w:val="Code"/>
      </w:pPr>
      <w:r>
        <w:t>_</w:t>
      </w:r>
      <w:r w:rsidR="00970481">
        <w:t xml:space="preserve">( </w:t>
      </w:r>
      <w:r w:rsidR="00212AE6">
        <w:t>ghost</w:t>
      </w:r>
      <w:r w:rsidR="00970481">
        <w:t xml:space="preserve"> bool foo()</w:t>
      </w:r>
      <w:r w:rsidR="00970481">
        <w:br/>
        <w:t xml:space="preserve">       </w:t>
      </w:r>
      <w:r w:rsidR="008370FD">
        <w:t>_(</w:t>
      </w:r>
      <w:r w:rsidR="00970481">
        <w:t xml:space="preserve">ensures \forall ... </w:t>
      </w:r>
      <w:r w:rsidR="008370FD">
        <w:t>)</w:t>
      </w:r>
      <w:r w:rsidR="00970481">
        <w:br/>
        <w:t>{ // possible to put some guidance to the prover here</w:t>
      </w:r>
      <w:r w:rsidR="00970481">
        <w:br/>
        <w:t>} )</w:t>
      </w:r>
    </w:p>
    <w:p w14:paraId="2F10F9D1" w14:textId="77777777" w:rsidR="00970481" w:rsidRDefault="00970481" w:rsidP="00AD55B2">
      <w:r>
        <w:t xml:space="preserve">We will have </w:t>
      </w:r>
      <w:r w:rsidR="001D61F7">
        <w:rPr>
          <w:rStyle w:val="CodeChar"/>
        </w:rPr>
        <w:t>_</w:t>
      </w:r>
      <w:r w:rsidR="00193FF4" w:rsidRPr="007C3DEE">
        <w:rPr>
          <w:rStyle w:val="CodeChar"/>
        </w:rPr>
        <w:t>( axiom \forall ... )</w:t>
      </w:r>
      <w:r>
        <w:rPr>
          <w:rStyle w:val="CodeChar"/>
        </w:rPr>
        <w:t>.</w:t>
      </w:r>
    </w:p>
    <w:p w14:paraId="394C8A70" w14:textId="77777777" w:rsidR="00AD55B2" w:rsidRDefault="00970481" w:rsidP="00AD55B2">
      <w:r>
        <w:t>We also need</w:t>
      </w:r>
      <w:r w:rsidR="00AD55B2">
        <w:t xml:space="preserve"> a way to achieve what we currently do with bv_lemma. Abstractly, this is nothing but a hint how certain assertions should be proven before they can be used, which would be reflected in the following sytax:</w:t>
      </w:r>
    </w:p>
    <w:p w14:paraId="4867B76A" w14:textId="77777777" w:rsidR="00AD55B2" w:rsidRDefault="00AD55B2" w:rsidP="00AD55B2">
      <w:pPr>
        <w:pStyle w:val="Code"/>
      </w:pPr>
      <w:r>
        <w:lastRenderedPageBreak/>
        <w:t>{</w:t>
      </w:r>
      <w:r>
        <w:br/>
        <w:t xml:space="preserve">  …</w:t>
      </w:r>
      <w:r>
        <w:br/>
        <w:t xml:space="preserve">  </w:t>
      </w:r>
      <w:r w:rsidR="001D61F7">
        <w:t>_</w:t>
      </w:r>
      <w:r>
        <w:t>( assert {bv} \forall int i; … )</w:t>
      </w:r>
      <w:r>
        <w:br/>
        <w:t>}</w:t>
      </w:r>
    </w:p>
    <w:p w14:paraId="4DF43759" w14:textId="77777777" w:rsidR="00AD55B2" w:rsidRDefault="00AD55B2" w:rsidP="00AD55B2">
      <w:r>
        <w:t xml:space="preserve">Here, the </w:t>
      </w:r>
      <w:r w:rsidR="00193FF4" w:rsidRPr="007C3DEE">
        <w:rPr>
          <w:rStyle w:val="CodeChar"/>
        </w:rPr>
        <w:t>{bv}</w:t>
      </w:r>
      <w:r>
        <w:t xml:space="preserve"> serves as a pragma to VCC that suggest how the assert should be proved. One could think of other pragmas for similar purposes, thus we support them in this more general fashion.</w:t>
      </w:r>
    </w:p>
    <w:p w14:paraId="2CFC2301" w14:textId="77777777" w:rsidR="00193FF4" w:rsidRDefault="00101032" w:rsidP="007C3DEE">
      <w:pPr>
        <w:pStyle w:val="ListParagraph"/>
        <w:numPr>
          <w:ilvl w:val="0"/>
          <w:numId w:val="5"/>
        </w:numPr>
      </w:pPr>
      <w:r>
        <w:t>VCC will not support axiomatic definitions and recursive logic functions at this time. For now one can use axioms.</w:t>
      </w:r>
    </w:p>
    <w:p w14:paraId="5FD7B6C0" w14:textId="77777777" w:rsidR="00193FF4" w:rsidRDefault="00193FF4" w:rsidP="007C3DEE">
      <w:pPr>
        <w:pStyle w:val="ListParagraph"/>
        <w:numPr>
          <w:ilvl w:val="0"/>
          <w:numId w:val="5"/>
        </w:numPr>
      </w:pPr>
      <w:r w:rsidRPr="007C3DEE">
        <w:rPr>
          <w:rStyle w:val="CodeChar"/>
        </w:rPr>
        <w:t>\lambda</w:t>
      </w:r>
      <w:r w:rsidR="00101032">
        <w:t xml:space="preserve"> will follow ACSL syntax.</w:t>
      </w:r>
    </w:p>
    <w:p w14:paraId="718AD856" w14:textId="77777777" w:rsidR="00193FF4" w:rsidRDefault="00101032" w:rsidP="007C3DEE">
      <w:pPr>
        <w:pStyle w:val="ListParagraph"/>
        <w:numPr>
          <w:ilvl w:val="0"/>
          <w:numId w:val="5"/>
        </w:numPr>
      </w:pPr>
      <w:r>
        <w:t xml:space="preserve">Higher-order logic constructions </w:t>
      </w:r>
      <w:r w:rsidR="00193FF4" w:rsidRPr="007C3DEE">
        <w:rPr>
          <w:rStyle w:val="CodeChar"/>
        </w:rPr>
        <w:t>(\min, \max, \sum</w:t>
      </w:r>
      <w:r>
        <w:t>, ...): we want to support them, but Ernie doesn’t want them built in.</w:t>
      </w:r>
    </w:p>
    <w:p w14:paraId="769A4D5B" w14:textId="77777777" w:rsidR="00193FF4" w:rsidRDefault="00101032" w:rsidP="007C3DEE">
      <w:pPr>
        <w:pStyle w:val="ListParagraph"/>
        <w:numPr>
          <w:ilvl w:val="0"/>
          <w:numId w:val="5"/>
        </w:numPr>
      </w:pPr>
      <w:r>
        <w:t xml:space="preserve">Concrete logic types: datatypes (sum types) are unsupported at this time, records are already supported (with syntax the same as for defining structs, except with the </w:t>
      </w:r>
      <w:r w:rsidR="00193FF4" w:rsidRPr="007C3DEE">
        <w:rPr>
          <w:rStyle w:val="CodeChar"/>
        </w:rPr>
        <w:t>\record</w:t>
      </w:r>
      <w:r>
        <w:rPr>
          <w:rStyle w:val="CodeChar"/>
        </w:rPr>
        <w:t xml:space="preserve"> </w:t>
      </w:r>
      <w:r w:rsidR="00193FF4" w:rsidRPr="007C3DEE">
        <w:t>keyword).</w:t>
      </w:r>
    </w:p>
    <w:p w14:paraId="18968E7A" w14:textId="77777777" w:rsidR="00193FF4" w:rsidRDefault="00101032" w:rsidP="007C3DEE">
      <w:pPr>
        <w:pStyle w:val="ListParagraph"/>
        <w:numPr>
          <w:ilvl w:val="0"/>
          <w:numId w:val="5"/>
        </w:numPr>
      </w:pPr>
      <w:r>
        <w:t>Hybrid functions: currently we have objects representing state as first class, so one can just pass them to a spec function.</w:t>
      </w:r>
    </w:p>
    <w:p w14:paraId="62E49FE1" w14:textId="77777777" w:rsidR="00193FF4" w:rsidRDefault="00101032" w:rsidP="007C3DEE">
      <w:pPr>
        <w:pStyle w:val="ListParagraph"/>
        <w:numPr>
          <w:ilvl w:val="0"/>
          <w:numId w:val="5"/>
        </w:numPr>
      </w:pPr>
      <w:r>
        <w:t>Reads clause: we should double check if frame axioms are really used.</w:t>
      </w:r>
    </w:p>
    <w:p w14:paraId="77D67877" w14:textId="77777777" w:rsidR="00193FF4" w:rsidRDefault="00101032" w:rsidP="007C3DEE">
      <w:pPr>
        <w:pStyle w:val="ListParagraph"/>
        <w:numPr>
          <w:ilvl w:val="0"/>
          <w:numId w:val="5"/>
        </w:numPr>
      </w:pPr>
      <w:r>
        <w:t>Specification modules are unsupported at this time.</w:t>
      </w:r>
    </w:p>
    <w:p w14:paraId="79D8657D" w14:textId="77777777" w:rsidR="00193FF4" w:rsidRDefault="00B177F4" w:rsidP="007C3DEE">
      <w:pPr>
        <w:pStyle w:val="Heading3"/>
      </w:pPr>
      <w:r>
        <w:t>2.7</w:t>
      </w:r>
      <w:r w:rsidR="00101032">
        <w:t xml:space="preserve"> Pointers and physical addressing</w:t>
      </w:r>
    </w:p>
    <w:p w14:paraId="7DBA5AC7" w14:textId="77777777" w:rsidR="00193FF4" w:rsidRDefault="00193FF4">
      <w:r w:rsidRPr="007C3DEE">
        <w:rPr>
          <w:rStyle w:val="CodeChar"/>
        </w:rPr>
        <w:t>\valid</w:t>
      </w:r>
      <w:r w:rsidR="00B177F4">
        <w:t xml:space="preserve"> and </w:t>
      </w:r>
      <w:r w:rsidRPr="007C3DEE">
        <w:rPr>
          <w:rStyle w:val="CodeChar"/>
        </w:rPr>
        <w:t>\null</w:t>
      </w:r>
      <w:r w:rsidR="00B177F4">
        <w:t xml:space="preserve"> w</w:t>
      </w:r>
      <w:r w:rsidR="00101032">
        <w:t xml:space="preserve">ill be supported. </w:t>
      </w:r>
      <w:r w:rsidR="00B177F4">
        <w:t>Equivalents of t</w:t>
      </w:r>
      <w:r w:rsidR="00101032">
        <w:t xml:space="preserve">he </w:t>
      </w:r>
      <w:r w:rsidRPr="007C3DEE">
        <w:rPr>
          <w:rStyle w:val="CodeChar"/>
        </w:rPr>
        <w:t>\base_addr, \block_length</w:t>
      </w:r>
      <w:r w:rsidR="00101032">
        <w:t xml:space="preserve"> and </w:t>
      </w:r>
      <w:r w:rsidRPr="007C3DEE">
        <w:rPr>
          <w:rStyle w:val="CodeChar"/>
        </w:rPr>
        <w:t>\offset</w:t>
      </w:r>
      <w:r w:rsidR="00101032">
        <w:t xml:space="preserve"> are left to be defined by the implementor of the memory allocator.</w:t>
      </w:r>
    </w:p>
    <w:p w14:paraId="7139738F" w14:textId="77777777" w:rsidR="00193FF4" w:rsidRDefault="00193FF4">
      <w:r w:rsidRPr="007C3DEE">
        <w:rPr>
          <w:rStyle w:val="CodeChar"/>
        </w:rPr>
        <w:t>\separated</w:t>
      </w:r>
      <w:r w:rsidR="00B177F4">
        <w:t xml:space="preserve"> is largely subsumed by ownership, we do not support it at this time.</w:t>
      </w:r>
    </w:p>
    <w:p w14:paraId="44132B1C" w14:textId="77777777" w:rsidR="00193FF4" w:rsidRDefault="00193FF4">
      <w:r w:rsidRPr="007C3DEE">
        <w:rPr>
          <w:rStyle w:val="CodeChar"/>
        </w:rPr>
        <w:t>\fresh</w:t>
      </w:r>
      <w:r w:rsidR="00B177F4">
        <w:t xml:space="preserve"> will be supported, </w:t>
      </w:r>
      <w:r w:rsidRPr="007C3DEE">
        <w:rPr>
          <w:rStyle w:val="CodeChar"/>
        </w:rPr>
        <w:t>\freed(s)</w:t>
      </w:r>
      <w:r w:rsidR="00B177F4">
        <w:t xml:space="preserve"> amounts to specifying s in the </w:t>
      </w:r>
      <w:r w:rsidRPr="007C3DEE">
        <w:rPr>
          <w:rStyle w:val="CodeChar"/>
        </w:rPr>
        <w:t>writes</w:t>
      </w:r>
      <w:r w:rsidR="00B177F4">
        <w:t xml:space="preserve"> clause and not talking about it in precondition, we do not support it.</w:t>
      </w:r>
    </w:p>
    <w:p w14:paraId="2E69BC3F" w14:textId="77777777" w:rsidR="00B177F4" w:rsidRDefault="00B177F4" w:rsidP="00B177F4">
      <w:pPr>
        <w:pStyle w:val="Heading3"/>
      </w:pPr>
      <w:r>
        <w:t>2.8 Sets as first-class values</w:t>
      </w:r>
    </w:p>
    <w:p w14:paraId="29678605" w14:textId="77777777" w:rsidR="00193FF4" w:rsidRDefault="00B177F4" w:rsidP="007C3DEE">
      <w:r>
        <w:t>We keep supporting the old VCC ptrset type</w:t>
      </w:r>
      <w:r w:rsidR="001D61F7">
        <w:t>, but we renames it to objset_t</w:t>
      </w:r>
      <w:r>
        <w:t xml:space="preserve">, we do not introduce polymorphic sets, one should use maps. We will support </w:t>
      </w:r>
      <w:r w:rsidR="00193FF4" w:rsidRPr="007C3DEE">
        <w:rPr>
          <w:rStyle w:val="CodeChar"/>
        </w:rPr>
        <w:t>\union, \difference, \inter, \empty</w:t>
      </w:r>
      <w:r>
        <w:t xml:space="preserve">, and </w:t>
      </w:r>
      <w:r w:rsidR="00193FF4" w:rsidRPr="007C3DEE">
        <w:rPr>
          <w:rStyle w:val="CodeChar"/>
        </w:rPr>
        <w:t>{ a, b, c }</w:t>
      </w:r>
      <w:r>
        <w:t xml:space="preserve"> syntax.</w:t>
      </w:r>
    </w:p>
    <w:p w14:paraId="038D2C16" w14:textId="77777777" w:rsidR="00B177F4" w:rsidRDefault="00B177F4" w:rsidP="00B177F4">
      <w:pPr>
        <w:pStyle w:val="Heading3"/>
      </w:pPr>
      <w:r>
        <w:t>2.9 Abrupt termination</w:t>
      </w:r>
    </w:p>
    <w:p w14:paraId="59E0F94B" w14:textId="77777777" w:rsidR="00193FF4" w:rsidRDefault="00B177F4" w:rsidP="007C3DEE">
      <w:r>
        <w:t>We do not support it at this time.</w:t>
      </w:r>
    </w:p>
    <w:p w14:paraId="26C8A005" w14:textId="77777777" w:rsidR="00B177F4" w:rsidRDefault="00B177F4" w:rsidP="00B177F4">
      <w:pPr>
        <w:pStyle w:val="Heading3"/>
      </w:pPr>
      <w:r>
        <w:t>2.10 Dependencies information</w:t>
      </w:r>
    </w:p>
    <w:p w14:paraId="79AF9743" w14:textId="77777777" w:rsidR="00B177F4" w:rsidRDefault="00B177F4" w:rsidP="00B177F4">
      <w:r>
        <w:t>We do not support it at this time.</w:t>
      </w:r>
    </w:p>
    <w:p w14:paraId="604ACF10" w14:textId="77777777" w:rsidR="00B177F4" w:rsidRDefault="00B177F4" w:rsidP="00B177F4">
      <w:pPr>
        <w:pStyle w:val="Heading3"/>
      </w:pPr>
      <w:r>
        <w:t>2.11 Data invariants</w:t>
      </w:r>
    </w:p>
    <w:p w14:paraId="30F67E0B" w14:textId="77777777" w:rsidR="00193FF4" w:rsidRDefault="00B177F4" w:rsidP="007C3DEE">
      <w:r>
        <w:t>We stick to our approach of defining invariants inside of types as this is central to our methodology.</w:t>
      </w:r>
    </w:p>
    <w:p w14:paraId="7B4E2EAE" w14:textId="77777777" w:rsidR="00B177F4" w:rsidRDefault="00B177F4" w:rsidP="00B177F4">
      <w:pPr>
        <w:pStyle w:val="Heading3"/>
      </w:pPr>
      <w:r>
        <w:t>2.12 Ghost variables and statements</w:t>
      </w:r>
    </w:p>
    <w:p w14:paraId="0161BC61" w14:textId="77777777" w:rsidR="00193FF4" w:rsidRDefault="00E208A8" w:rsidP="007C3DEE">
      <w:r>
        <w:t>We follow ACSL:</w:t>
      </w:r>
    </w:p>
    <w:p w14:paraId="1D848FC2" w14:textId="77777777" w:rsidR="00193FF4" w:rsidRDefault="00E208A8" w:rsidP="007C3DEE">
      <w:pPr>
        <w:pStyle w:val="Code"/>
      </w:pPr>
      <w:r>
        <w:lastRenderedPageBreak/>
        <w:t>int y;</w:t>
      </w:r>
      <w:r>
        <w:br/>
        <w:t>_(ghost int x);</w:t>
      </w:r>
      <w:r>
        <w:br/>
        <w:t>y = 7;</w:t>
      </w:r>
      <w:r>
        <w:br/>
        <w:t>_(ghost x = 10);</w:t>
      </w:r>
    </w:p>
    <w:p w14:paraId="018BDA00" w14:textId="77777777" w:rsidR="00193FF4" w:rsidRDefault="00E208A8" w:rsidP="007C3DEE">
      <w:pPr>
        <w:pStyle w:val="Code"/>
      </w:pPr>
      <w:r>
        <w:t>struct Foo {</w:t>
      </w:r>
      <w:r>
        <w:br/>
        <w:t xml:space="preserve">  int xy;</w:t>
      </w:r>
      <w:r>
        <w:br/>
        <w:t xml:space="preserve">  _(ghost int x)</w:t>
      </w:r>
      <w:r>
        <w:br/>
        <w:t>}</w:t>
      </w:r>
    </w:p>
    <w:p w14:paraId="6D36ECC7" w14:textId="77777777" w:rsidR="00193FF4" w:rsidRDefault="00E208A8" w:rsidP="007C3DEE">
      <w:r>
        <w:t>Volatile variables, in the sense of ACSL, are unsupported at this time.</w:t>
      </w:r>
    </w:p>
    <w:p w14:paraId="6F268E62" w14:textId="77777777" w:rsidR="00E208A8" w:rsidRDefault="00E208A8" w:rsidP="00E208A8">
      <w:pPr>
        <w:pStyle w:val="Heading3"/>
      </w:pPr>
      <w:r>
        <w:t>2.13 Undefined values, dangling pointers</w:t>
      </w:r>
    </w:p>
    <w:p w14:paraId="35312B94" w14:textId="77777777" w:rsidR="00193FF4" w:rsidRDefault="00193FF4">
      <w:r w:rsidRPr="007C3DEE">
        <w:rPr>
          <w:rStyle w:val="CodeChar"/>
        </w:rPr>
        <w:t>\initialized</w:t>
      </w:r>
      <w:r w:rsidR="00E208A8">
        <w:t xml:space="preserve"> and </w:t>
      </w:r>
      <w:r w:rsidRPr="007C3DEE">
        <w:rPr>
          <w:rStyle w:val="CodeChar"/>
        </w:rPr>
        <w:t>\specified</w:t>
      </w:r>
      <w:r w:rsidR="00E208A8">
        <w:t xml:space="preserve"> are unsupported (their usage is unclear to us).</w:t>
      </w:r>
    </w:p>
    <w:p w14:paraId="3A61AED9" w14:textId="77777777" w:rsidR="00B82CB9" w:rsidRDefault="00B82CB9">
      <w:pPr>
        <w:rPr>
          <w:rFonts w:asciiTheme="majorHAnsi" w:eastAsiaTheme="majorEastAsia" w:hAnsiTheme="majorHAnsi" w:cstheme="majorBidi"/>
          <w:b/>
          <w:bCs/>
          <w:color w:val="4F81BD" w:themeColor="accent1"/>
          <w:sz w:val="26"/>
          <w:szCs w:val="26"/>
        </w:rPr>
      </w:pPr>
      <w:r>
        <w:br w:type="page"/>
      </w:r>
    </w:p>
    <w:p w14:paraId="507D8BC1" w14:textId="77777777" w:rsidR="00E727B5" w:rsidRDefault="009E42B6" w:rsidP="00385F67">
      <w:pPr>
        <w:pStyle w:val="Heading2"/>
      </w:pPr>
      <w:r>
        <w:lastRenderedPageBreak/>
        <w:t>VCC-specific functions</w:t>
      </w:r>
    </w:p>
    <w:p w14:paraId="7B674B8B" w14:textId="77777777" w:rsidR="009E42B6" w:rsidRPr="009E42B6" w:rsidRDefault="009E42B6"/>
    <w:tbl>
      <w:tblPr>
        <w:tblStyle w:val="MediumShading1-Accent3"/>
        <w:tblW w:w="10286" w:type="dxa"/>
        <w:tblLook w:val="04A0" w:firstRow="1" w:lastRow="0" w:firstColumn="1" w:lastColumn="0" w:noHBand="0" w:noVBand="1"/>
      </w:tblPr>
      <w:tblGrid>
        <w:gridCol w:w="3978"/>
        <w:gridCol w:w="6308"/>
      </w:tblGrid>
      <w:tr w:rsidR="009E42B6" w14:paraId="546D85F3" w14:textId="77777777" w:rsidTr="00385F6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4CA0AEF" w14:textId="77777777" w:rsidR="009E42B6" w:rsidRDefault="009E42B6" w:rsidP="009E42B6">
            <w:r>
              <w:t>Old</w:t>
            </w:r>
          </w:p>
        </w:tc>
        <w:tc>
          <w:tcPr>
            <w:tcW w:w="6308" w:type="dxa"/>
            <w:tcBorders>
              <w:left w:val="single" w:sz="4" w:space="0" w:color="auto"/>
            </w:tcBorders>
          </w:tcPr>
          <w:p w14:paraId="16123AFC" w14:textId="77777777" w:rsidR="009E42B6" w:rsidRDefault="009E42B6" w:rsidP="009E42B6">
            <w:pPr>
              <w:cnfStyle w:val="100000000000" w:firstRow="1" w:lastRow="0" w:firstColumn="0" w:lastColumn="0" w:oddVBand="0" w:evenVBand="0" w:oddHBand="0" w:evenHBand="0" w:firstRowFirstColumn="0" w:firstRowLastColumn="0" w:lastRowFirstColumn="0" w:lastRowLastColumn="0"/>
            </w:pPr>
            <w:r>
              <w:t>New</w:t>
            </w:r>
          </w:p>
        </w:tc>
      </w:tr>
      <w:tr w:rsidR="009E42B6" w14:paraId="4016C067" w14:textId="77777777" w:rsidTr="00385F6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8B8A228" w14:textId="77777777" w:rsidR="009E42B6" w:rsidRDefault="009E42B6" w:rsidP="00385F67">
            <w:pPr>
              <w:pStyle w:val="Code"/>
              <w:rPr>
                <w:b/>
                <w:bCs w:val="0"/>
              </w:rPr>
            </w:pPr>
            <w:r>
              <w:t>wrapped(x)</w:t>
            </w:r>
          </w:p>
        </w:tc>
        <w:tc>
          <w:tcPr>
            <w:tcW w:w="6308" w:type="dxa"/>
            <w:tcBorders>
              <w:left w:val="single" w:sz="4" w:space="0" w:color="auto"/>
            </w:tcBorders>
          </w:tcPr>
          <w:p w14:paraId="2E319B12"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\wrapped(x)</w:t>
            </w:r>
          </w:p>
        </w:tc>
      </w:tr>
      <w:tr w:rsidR="009E42B6" w14:paraId="2BA58380"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3E01878" w14:textId="77777777" w:rsidR="009E42B6" w:rsidRDefault="009E42B6" w:rsidP="00385F67">
            <w:pPr>
              <w:pStyle w:val="Code"/>
              <w:rPr>
                <w:b/>
                <w:bCs w:val="0"/>
              </w:rPr>
            </w:pPr>
            <w:r>
              <w:t>mutable(x)</w:t>
            </w:r>
          </w:p>
        </w:tc>
        <w:tc>
          <w:tcPr>
            <w:tcW w:w="6308" w:type="dxa"/>
            <w:tcBorders>
              <w:left w:val="single" w:sz="4" w:space="0" w:color="auto"/>
            </w:tcBorders>
          </w:tcPr>
          <w:p w14:paraId="07178066" w14:textId="77777777" w:rsidR="009E42B6" w:rsidRDefault="009E42B6" w:rsidP="00385F67">
            <w:pPr>
              <w:pStyle w:val="Code"/>
              <w:cnfStyle w:val="000000010000" w:firstRow="0" w:lastRow="0" w:firstColumn="0" w:lastColumn="0" w:oddVBand="0" w:evenVBand="0" w:oddHBand="0" w:evenHBand="1" w:firstRowFirstColumn="0" w:firstRowLastColumn="0" w:lastRowFirstColumn="0" w:lastRowLastColumn="0"/>
            </w:pPr>
            <w:r>
              <w:t>\unwrapped(x)</w:t>
            </w:r>
          </w:p>
        </w:tc>
      </w:tr>
      <w:tr w:rsidR="009E42B6" w14:paraId="30840D1D"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7B2930E" w14:textId="77777777" w:rsidR="009E42B6" w:rsidRDefault="009E42B6" w:rsidP="00385F67">
            <w:pPr>
              <w:pStyle w:val="Code"/>
              <w:rPr>
                <w:b/>
                <w:bCs w:val="0"/>
              </w:rPr>
            </w:pPr>
            <w:r>
              <w:t>wrap(x)</w:t>
            </w:r>
          </w:p>
        </w:tc>
        <w:tc>
          <w:tcPr>
            <w:tcW w:w="6308" w:type="dxa"/>
            <w:tcBorders>
              <w:left w:val="single" w:sz="4" w:space="0" w:color="auto"/>
            </w:tcBorders>
          </w:tcPr>
          <w:p w14:paraId="68C0337C"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_(wrap x)</w:t>
            </w:r>
          </w:p>
        </w:tc>
      </w:tr>
      <w:tr w:rsidR="009E42B6" w14:paraId="2D5C7FE5" w14:textId="77777777" w:rsidTr="00385F67">
        <w:trPr>
          <w:cnfStyle w:val="000000010000" w:firstRow="0" w:lastRow="0" w:firstColumn="0" w:lastColumn="0" w:oddVBand="0" w:evenVBand="0" w:oddHBand="0" w:evenHBand="1"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4F7EF0B" w14:textId="77777777" w:rsidR="009E42B6" w:rsidRDefault="009E42B6" w:rsidP="00385F67">
            <w:pPr>
              <w:pStyle w:val="Code"/>
              <w:rPr>
                <w:b/>
                <w:bCs w:val="0"/>
              </w:rPr>
            </w:pPr>
            <w:r>
              <w:t>unwrap</w:t>
            </w:r>
          </w:p>
        </w:tc>
        <w:tc>
          <w:tcPr>
            <w:tcW w:w="6308" w:type="dxa"/>
            <w:tcBorders>
              <w:left w:val="single" w:sz="4" w:space="0" w:color="auto"/>
            </w:tcBorders>
          </w:tcPr>
          <w:p w14:paraId="469A6D36" w14:textId="77777777" w:rsidR="009E42B6" w:rsidRDefault="009E42B6" w:rsidP="00385F67">
            <w:pPr>
              <w:pStyle w:val="Code"/>
              <w:cnfStyle w:val="000000010000" w:firstRow="0" w:lastRow="0" w:firstColumn="0" w:lastColumn="0" w:oddVBand="0" w:evenVBand="0" w:oddHBand="0" w:evenHBand="1" w:firstRowFirstColumn="0" w:firstRowLastColumn="0" w:lastRowFirstColumn="0" w:lastRowLastColumn="0"/>
            </w:pPr>
            <w:r>
              <w:t>_(unwrap x)</w:t>
            </w:r>
          </w:p>
        </w:tc>
      </w:tr>
      <w:tr w:rsidR="009E42B6" w14:paraId="4E8E2B4B"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0A32E69" w14:textId="77777777" w:rsidR="009E42B6" w:rsidRDefault="009E42B6" w:rsidP="00385F67">
            <w:pPr>
              <w:pStyle w:val="Code"/>
              <w:rPr>
                <w:b/>
                <w:bCs w:val="0"/>
              </w:rPr>
            </w:pPr>
            <w:r>
              <w:t>expose(x) { ... }</w:t>
            </w:r>
          </w:p>
        </w:tc>
        <w:tc>
          <w:tcPr>
            <w:tcW w:w="6308" w:type="dxa"/>
            <w:tcBorders>
              <w:left w:val="single" w:sz="4" w:space="0" w:color="auto"/>
            </w:tcBorders>
          </w:tcPr>
          <w:p w14:paraId="1F385128"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_(unwrapping x) { ... }</w:t>
            </w:r>
          </w:p>
        </w:tc>
      </w:tr>
      <w:tr w:rsidR="005220FD" w14:paraId="7E0BB868" w14:textId="77777777" w:rsidTr="00385F67">
        <w:trPr>
          <w:cnfStyle w:val="000000010000" w:firstRow="0" w:lastRow="0" w:firstColumn="0" w:lastColumn="0" w:oddVBand="0" w:evenVBand="0" w:oddHBand="0" w:evenHBand="1" w:firstRowFirstColumn="0" w:firstRowLastColumn="0" w:lastRowFirstColumn="0" w:lastRowLastColumn="0"/>
          <w:trHeight w:val="309"/>
          <w:ins w:id="0" w:author="Stephan Tobies" w:date="2010-04-01T09:05: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A916578" w14:textId="17F7D74B" w:rsidR="005220FD" w:rsidRDefault="005220FD" w:rsidP="00385F67">
            <w:pPr>
              <w:pStyle w:val="Code"/>
              <w:rPr>
                <w:ins w:id="1" w:author="Stephan Tobies" w:date="2010-04-01T09:05:00Z"/>
              </w:rPr>
            </w:pPr>
            <w:ins w:id="2" w:author="Stephan Tobies" w:date="2010-04-01T09:05:00Z">
              <w:r>
                <w:t>extent</w:t>
              </w:r>
            </w:ins>
          </w:p>
        </w:tc>
        <w:tc>
          <w:tcPr>
            <w:tcW w:w="6308" w:type="dxa"/>
            <w:tcBorders>
              <w:left w:val="single" w:sz="4" w:space="0" w:color="auto"/>
            </w:tcBorders>
          </w:tcPr>
          <w:p w14:paraId="36EEB111" w14:textId="1A0B2905" w:rsidR="005220FD" w:rsidRDefault="005220FD" w:rsidP="00385F67">
            <w:pPr>
              <w:pStyle w:val="Code"/>
              <w:cnfStyle w:val="000000010000" w:firstRow="0" w:lastRow="0" w:firstColumn="0" w:lastColumn="0" w:oddVBand="0" w:evenVBand="0" w:oddHBand="0" w:evenHBand="1" w:firstRowFirstColumn="0" w:firstRowLastColumn="0" w:lastRowFirstColumn="0" w:lastRowLastColumn="0"/>
              <w:rPr>
                <w:ins w:id="3" w:author="Stephan Tobies" w:date="2010-04-01T09:05:00Z"/>
              </w:rPr>
            </w:pPr>
            <w:ins w:id="4" w:author="Stephan Tobies" w:date="2010-04-01T09:05:00Z">
              <w:r>
                <w:t>\extent</w:t>
              </w:r>
            </w:ins>
          </w:p>
        </w:tc>
      </w:tr>
      <w:tr w:rsidR="009E42B6" w14:paraId="2AB6C7E5"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3F1FCC30" w14:textId="77777777" w:rsidR="009E42B6" w:rsidRDefault="009E42B6" w:rsidP="00385F67">
            <w:pPr>
              <w:pStyle w:val="Code"/>
              <w:rPr>
                <w:b/>
                <w:bCs w:val="0"/>
              </w:rPr>
            </w:pPr>
            <w:r>
              <w:t>typed(x)</w:t>
            </w:r>
          </w:p>
        </w:tc>
        <w:tc>
          <w:tcPr>
            <w:tcW w:w="6308" w:type="dxa"/>
            <w:tcBorders>
              <w:left w:val="single" w:sz="4" w:space="0" w:color="auto"/>
            </w:tcBorders>
          </w:tcPr>
          <w:p w14:paraId="41E93583" w14:textId="77777777" w:rsidR="009E42B6" w:rsidRDefault="009E42B6" w:rsidP="00385F67">
            <w:pPr>
              <w:pStyle w:val="Code"/>
              <w:cnfStyle w:val="000000100000" w:firstRow="0" w:lastRow="0" w:firstColumn="0" w:lastColumn="0" w:oddVBand="0" w:evenVBand="0" w:oddHBand="1" w:evenHBand="0" w:firstRowFirstColumn="0" w:firstRowLastColumn="0" w:lastRowFirstColumn="0" w:lastRowLastColumn="0"/>
            </w:pPr>
            <w:r>
              <w:t>\valid(x)    // follows ACSL</w:t>
            </w:r>
          </w:p>
        </w:tc>
      </w:tr>
      <w:tr w:rsidR="009E42B6" w14:paraId="5E3AC8C5"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11F65D9" w14:textId="77777777" w:rsidR="009E42B6" w:rsidRDefault="009E42B6" w:rsidP="009E42B6">
            <w:pPr>
              <w:pStyle w:val="Code"/>
            </w:pPr>
            <w:r>
              <w:t>emb(x)</w:t>
            </w:r>
          </w:p>
        </w:tc>
        <w:tc>
          <w:tcPr>
            <w:tcW w:w="6308" w:type="dxa"/>
            <w:tcBorders>
              <w:left w:val="single" w:sz="4" w:space="0" w:color="auto"/>
            </w:tcBorders>
          </w:tcPr>
          <w:p w14:paraId="6C92FE83"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\embedding(x)</w:t>
            </w:r>
          </w:p>
        </w:tc>
      </w:tr>
      <w:tr w:rsidR="009E42B6" w14:paraId="5B981082"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10351E09" w14:textId="77777777" w:rsidR="009E42B6" w:rsidRDefault="009E42B6" w:rsidP="009E42B6">
            <w:pPr>
              <w:pStyle w:val="Code"/>
            </w:pPr>
            <w:r>
              <w:t>me()</w:t>
            </w:r>
          </w:p>
        </w:tc>
        <w:tc>
          <w:tcPr>
            <w:tcW w:w="6308" w:type="dxa"/>
            <w:tcBorders>
              <w:left w:val="single" w:sz="4" w:space="0" w:color="auto"/>
            </w:tcBorders>
          </w:tcPr>
          <w:p w14:paraId="60CE0B65"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\me</w:t>
            </w:r>
          </w:p>
        </w:tc>
      </w:tr>
      <w:tr w:rsidR="009E42B6" w14:paraId="29371E1C"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3BE3DDD" w14:textId="77777777" w:rsidR="009E42B6" w:rsidRDefault="009E42B6" w:rsidP="009E42B6">
            <w:pPr>
              <w:pStyle w:val="Code"/>
            </w:pPr>
            <w:r>
              <w:t>closed(x)</w:t>
            </w:r>
          </w:p>
        </w:tc>
        <w:tc>
          <w:tcPr>
            <w:tcW w:w="6308" w:type="dxa"/>
            <w:tcBorders>
              <w:left w:val="single" w:sz="4" w:space="0" w:color="auto"/>
            </w:tcBorders>
          </w:tcPr>
          <w:p w14:paraId="6458440A"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\consistent(x)</w:t>
            </w:r>
          </w:p>
        </w:tc>
      </w:tr>
      <w:tr w:rsidR="009E42B6" w14:paraId="49AF93FA"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28ACFEB" w14:textId="77777777" w:rsidR="009E42B6" w:rsidRDefault="009E42B6" w:rsidP="009E42B6">
            <w:pPr>
              <w:pStyle w:val="Code"/>
            </w:pPr>
            <w:r>
              <w:t>unchecked(x)</w:t>
            </w:r>
          </w:p>
        </w:tc>
        <w:tc>
          <w:tcPr>
            <w:tcW w:w="6308" w:type="dxa"/>
            <w:tcBorders>
              <w:left w:val="single" w:sz="4" w:space="0" w:color="auto"/>
            </w:tcBorders>
          </w:tcPr>
          <w:p w14:paraId="6257499A"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_(unchecked) (x)  // cast-like</w:t>
            </w:r>
          </w:p>
        </w:tc>
      </w:tr>
      <w:tr w:rsidR="009E42B6" w14:paraId="15014B5B"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FCCC166" w14:textId="77777777" w:rsidR="009E42B6" w:rsidRDefault="009E42B6" w:rsidP="009E42B6">
            <w:pPr>
              <w:pStyle w:val="Code"/>
            </w:pPr>
            <w:r>
              <w:t>obj_t</w:t>
            </w:r>
          </w:p>
        </w:tc>
        <w:tc>
          <w:tcPr>
            <w:tcW w:w="6308" w:type="dxa"/>
            <w:tcBorders>
              <w:left w:val="single" w:sz="4" w:space="0" w:color="auto"/>
            </w:tcBorders>
          </w:tcPr>
          <w:p w14:paraId="1D244F42"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\object</w:t>
            </w:r>
          </w:p>
        </w:tc>
      </w:tr>
      <w:tr w:rsidR="003F74C4" w14:paraId="368E1260" w14:textId="77777777" w:rsidTr="00385F67">
        <w:trPr>
          <w:cnfStyle w:val="000000100000" w:firstRow="0" w:lastRow="0" w:firstColumn="0" w:lastColumn="0" w:oddVBand="0" w:evenVBand="0" w:oddHBand="1" w:evenHBand="0" w:firstRowFirstColumn="0" w:firstRowLastColumn="0" w:lastRowFirstColumn="0" w:lastRowLastColumn="0"/>
          <w:trHeight w:val="309"/>
          <w:ins w:id="5" w:author="Stephan Tobies" w:date="2010-04-01T09:03: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DB49442" w14:textId="77777777" w:rsidR="003F74C4" w:rsidRDefault="003F74C4" w:rsidP="009E42B6">
            <w:pPr>
              <w:pStyle w:val="Code"/>
              <w:rPr>
                <w:ins w:id="6" w:author="Stephan Tobies" w:date="2010-04-01T09:03:00Z"/>
              </w:rPr>
            </w:pPr>
            <w:ins w:id="7" w:author="Stephan Tobies" w:date="2010-04-01T09:03:00Z">
              <w:r>
                <w:t>ptrset</w:t>
              </w:r>
            </w:ins>
          </w:p>
        </w:tc>
        <w:tc>
          <w:tcPr>
            <w:tcW w:w="6308" w:type="dxa"/>
            <w:tcBorders>
              <w:left w:val="single" w:sz="4" w:space="0" w:color="auto"/>
            </w:tcBorders>
          </w:tcPr>
          <w:p w14:paraId="43A89CA4" w14:textId="5C30C1E1" w:rsidR="003F74C4" w:rsidRDefault="005220FD" w:rsidP="009E42B6">
            <w:pPr>
              <w:pStyle w:val="Code"/>
              <w:cnfStyle w:val="000000100000" w:firstRow="0" w:lastRow="0" w:firstColumn="0" w:lastColumn="0" w:oddVBand="0" w:evenVBand="0" w:oddHBand="1" w:evenHBand="0" w:firstRowFirstColumn="0" w:firstRowLastColumn="0" w:lastRowFirstColumn="0" w:lastRowLastColumn="0"/>
              <w:rPr>
                <w:ins w:id="8" w:author="Stephan Tobies" w:date="2010-04-01T09:03:00Z"/>
              </w:rPr>
            </w:pPr>
            <w:ins w:id="9" w:author="Stephan Tobies" w:date="2010-04-01T09:03:00Z">
              <w:r>
                <w:t>\objset</w:t>
              </w:r>
            </w:ins>
          </w:p>
        </w:tc>
      </w:tr>
      <w:tr w:rsidR="005220FD" w14:paraId="0C06D42F" w14:textId="77777777" w:rsidTr="00385F67">
        <w:trPr>
          <w:cnfStyle w:val="000000010000" w:firstRow="0" w:lastRow="0" w:firstColumn="0" w:lastColumn="0" w:oddVBand="0" w:evenVBand="0" w:oddHBand="0" w:evenHBand="1" w:firstRowFirstColumn="0" w:firstRowLastColumn="0" w:lastRowFirstColumn="0" w:lastRowLastColumn="0"/>
          <w:trHeight w:val="309"/>
          <w:ins w:id="10" w:author="Stephan Tobies" w:date="2010-04-01T09:05: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4A38A97" w14:textId="35B29346" w:rsidR="005220FD" w:rsidRDefault="005220FD" w:rsidP="009E42B6">
            <w:pPr>
              <w:pStyle w:val="Code"/>
              <w:rPr>
                <w:ins w:id="11" w:author="Stephan Tobies" w:date="2010-04-01T09:05:00Z"/>
              </w:rPr>
            </w:pPr>
            <w:ins w:id="12" w:author="Stephan Tobies" w:date="2010-04-01T09:05:00Z">
              <w:r>
                <w:t>state_t</w:t>
              </w:r>
            </w:ins>
          </w:p>
        </w:tc>
        <w:tc>
          <w:tcPr>
            <w:tcW w:w="6308" w:type="dxa"/>
            <w:tcBorders>
              <w:left w:val="single" w:sz="4" w:space="0" w:color="auto"/>
            </w:tcBorders>
          </w:tcPr>
          <w:p w14:paraId="110871EA" w14:textId="1EC8BC3F" w:rsidR="005220FD" w:rsidRDefault="005220FD" w:rsidP="009E42B6">
            <w:pPr>
              <w:pStyle w:val="Code"/>
              <w:cnfStyle w:val="000000010000" w:firstRow="0" w:lastRow="0" w:firstColumn="0" w:lastColumn="0" w:oddVBand="0" w:evenVBand="0" w:oddHBand="0" w:evenHBand="1" w:firstRowFirstColumn="0" w:firstRowLastColumn="0" w:lastRowFirstColumn="0" w:lastRowLastColumn="0"/>
              <w:rPr>
                <w:ins w:id="13" w:author="Stephan Tobies" w:date="2010-04-01T09:05:00Z"/>
              </w:rPr>
            </w:pPr>
            <w:ins w:id="14" w:author="Stephan Tobies" w:date="2010-04-01T09:05:00Z">
              <w:r>
                <w:t>\state</w:t>
              </w:r>
            </w:ins>
          </w:p>
        </w:tc>
      </w:tr>
      <w:tr w:rsidR="00A00831" w14:paraId="6FA9E5F2" w14:textId="77777777" w:rsidTr="00385F67">
        <w:trPr>
          <w:cnfStyle w:val="000000100000" w:firstRow="0" w:lastRow="0" w:firstColumn="0" w:lastColumn="0" w:oddVBand="0" w:evenVBand="0" w:oddHBand="1" w:evenHBand="0" w:firstRowFirstColumn="0" w:firstRowLastColumn="0" w:lastRowFirstColumn="0" w:lastRowLastColumn="0"/>
          <w:trHeight w:val="309"/>
          <w:ins w:id="15" w:author="Stephan Tobies" w:date="2010-04-01T15:59:00Z"/>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7A9D446" w14:textId="75039DDA" w:rsidR="00A00831" w:rsidRDefault="00A00831" w:rsidP="009E42B6">
            <w:pPr>
              <w:pStyle w:val="Code"/>
              <w:rPr>
                <w:ins w:id="16" w:author="Stephan Tobies" w:date="2010-04-01T15:59:00Z"/>
              </w:rPr>
            </w:pPr>
            <w:ins w:id="17" w:author="Stephan Tobies" w:date="2010-04-01T15:59:00Z">
              <w:r>
                <w:t>Typeid_t</w:t>
              </w:r>
            </w:ins>
          </w:p>
        </w:tc>
        <w:tc>
          <w:tcPr>
            <w:tcW w:w="6308" w:type="dxa"/>
            <w:tcBorders>
              <w:left w:val="single" w:sz="4" w:space="0" w:color="auto"/>
            </w:tcBorders>
          </w:tcPr>
          <w:p w14:paraId="4941781E" w14:textId="26CBB333" w:rsidR="00A00831" w:rsidRDefault="00A00831" w:rsidP="009E42B6">
            <w:pPr>
              <w:pStyle w:val="Code"/>
              <w:cnfStyle w:val="000000100000" w:firstRow="0" w:lastRow="0" w:firstColumn="0" w:lastColumn="0" w:oddVBand="0" w:evenVBand="0" w:oddHBand="1" w:evenHBand="0" w:firstRowFirstColumn="0" w:firstRowLastColumn="0" w:lastRowFirstColumn="0" w:lastRowLastColumn="0"/>
              <w:rPr>
                <w:ins w:id="18" w:author="Stephan Tobies" w:date="2010-04-01T15:59:00Z"/>
              </w:rPr>
            </w:pPr>
            <w:ins w:id="19" w:author="Stephan Tobies" w:date="2010-04-01T15:59:00Z">
              <w:r>
                <w:t>\type</w:t>
              </w:r>
              <w:bookmarkStart w:id="20" w:name="_GoBack"/>
              <w:bookmarkEnd w:id="20"/>
            </w:ins>
          </w:p>
        </w:tc>
      </w:tr>
      <w:tr w:rsidR="009E42B6" w14:paraId="2BFADFA2"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363BBB4" w14:textId="77777777" w:rsidR="009E42B6" w:rsidRDefault="009E42B6" w:rsidP="009E42B6">
            <w:pPr>
              <w:pStyle w:val="Code"/>
            </w:pPr>
            <w:r>
              <w:t>thread_id</w:t>
            </w:r>
          </w:p>
        </w:tc>
        <w:tc>
          <w:tcPr>
            <w:tcW w:w="6308" w:type="dxa"/>
            <w:tcBorders>
              <w:left w:val="single" w:sz="4" w:space="0" w:color="auto"/>
            </w:tcBorders>
          </w:tcPr>
          <w:p w14:paraId="24249F2A"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\thread</w:t>
            </w:r>
          </w:p>
        </w:tc>
      </w:tr>
      <w:tr w:rsidR="009E42B6" w14:paraId="3B52E52D"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5262075E" w14:textId="77777777" w:rsidR="009E42B6" w:rsidRDefault="00385F67" w:rsidP="009E42B6">
            <w:pPr>
              <w:pStyle w:val="Code"/>
            </w:pPr>
            <w:r>
              <w:t>M</w:t>
            </w:r>
            <w:r w:rsidR="009E42B6">
              <w:t>athint</w:t>
            </w:r>
          </w:p>
        </w:tc>
        <w:tc>
          <w:tcPr>
            <w:tcW w:w="6308" w:type="dxa"/>
            <w:tcBorders>
              <w:left w:val="single" w:sz="4" w:space="0" w:color="auto"/>
            </w:tcBorders>
          </w:tcPr>
          <w:p w14:paraId="15C17FDC"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\integer   // ACSL uses “integer”</w:t>
            </w:r>
          </w:p>
        </w:tc>
      </w:tr>
      <w:tr w:rsidR="009E42B6" w14:paraId="00BC3150"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62EC969" w14:textId="77777777" w:rsidR="009E42B6" w:rsidRDefault="009E42B6" w:rsidP="009E42B6">
            <w:pPr>
              <w:pStyle w:val="Code"/>
            </w:pPr>
            <w:r>
              <w:t>in_domain(p,q)</w:t>
            </w:r>
          </w:p>
        </w:tc>
        <w:tc>
          <w:tcPr>
            <w:tcW w:w="6308" w:type="dxa"/>
            <w:tcBorders>
              <w:left w:val="single" w:sz="4" w:space="0" w:color="auto"/>
            </w:tcBorders>
          </w:tcPr>
          <w:p w14:paraId="7BF1A7B8"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p \in \domain(q)</w:t>
            </w:r>
          </w:p>
        </w:tc>
      </w:tr>
      <w:tr w:rsidR="009E42B6" w14:paraId="5BD104B8" w14:textId="77777777" w:rsidTr="00385F67">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EBC7A17" w14:textId="77777777" w:rsidR="009E42B6" w:rsidRDefault="009E42B6" w:rsidP="009E42B6">
            <w:pPr>
              <w:pStyle w:val="Code"/>
            </w:pPr>
            <w:r>
              <w:t>is(p, T)</w:t>
            </w:r>
          </w:p>
        </w:tc>
        <w:tc>
          <w:tcPr>
            <w:tcW w:w="6308" w:type="dxa"/>
            <w:tcBorders>
              <w:left w:val="single" w:sz="4" w:space="0" w:color="auto"/>
            </w:tcBorders>
          </w:tcPr>
          <w:p w14:paraId="2FA4AEC2"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p \is T</w:t>
            </w:r>
          </w:p>
        </w:tc>
      </w:tr>
      <w:tr w:rsidR="009E42B6" w14:paraId="02156F3E" w14:textId="77777777" w:rsidTr="00385F67">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CAEE22E" w14:textId="77777777" w:rsidR="009E42B6" w:rsidRDefault="009E42B6" w:rsidP="009E42B6">
            <w:pPr>
              <w:pStyle w:val="Code"/>
            </w:pPr>
            <w:r>
              <w:t>set_in(p, S)</w:t>
            </w:r>
          </w:p>
        </w:tc>
        <w:tc>
          <w:tcPr>
            <w:tcW w:w="6308" w:type="dxa"/>
            <w:tcBorders>
              <w:left w:val="single" w:sz="4" w:space="0" w:color="auto"/>
            </w:tcBorders>
          </w:tcPr>
          <w:p w14:paraId="5C27E8A8" w14:textId="77777777" w:rsidR="009E42B6" w:rsidRDefault="009E42B6" w:rsidP="009E42B6">
            <w:pPr>
              <w:pStyle w:val="Code"/>
              <w:cnfStyle w:val="000000010000" w:firstRow="0" w:lastRow="0" w:firstColumn="0" w:lastColumn="0" w:oddVBand="0" w:evenVBand="0" w:oddHBand="0" w:evenHBand="1" w:firstRowFirstColumn="0" w:firstRowLastColumn="0" w:lastRowFirstColumn="0" w:lastRowLastColumn="0"/>
            </w:pPr>
            <w:r>
              <w:t>p \in S</w:t>
            </w:r>
          </w:p>
        </w:tc>
      </w:tr>
      <w:tr w:rsidR="009E42B6" w14:paraId="0CCA6C8C"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B595AD1" w14:textId="77777777" w:rsidR="009E42B6" w:rsidRDefault="009E42B6" w:rsidP="009E42B6">
            <w:pPr>
              <w:pStyle w:val="Code"/>
            </w:pPr>
            <w:r>
              <w:t>SET(a,b,c)</w:t>
            </w:r>
          </w:p>
        </w:tc>
        <w:tc>
          <w:tcPr>
            <w:tcW w:w="6308" w:type="dxa"/>
            <w:tcBorders>
              <w:left w:val="single" w:sz="4" w:space="0" w:color="auto"/>
            </w:tcBorders>
          </w:tcPr>
          <w:p w14:paraId="7DFDCDBB" w14:textId="77777777" w:rsidR="009E42B6" w:rsidRDefault="009E42B6" w:rsidP="009E42B6">
            <w:pPr>
              <w:pStyle w:val="Code"/>
              <w:cnfStyle w:val="000000100000" w:firstRow="0" w:lastRow="0" w:firstColumn="0" w:lastColumn="0" w:oddVBand="0" w:evenVBand="0" w:oddHBand="1" w:evenHBand="0" w:firstRowFirstColumn="0" w:firstRowLastColumn="0" w:lastRowFirstColumn="0" w:lastRowLastColumn="0"/>
            </w:pPr>
            <w:r>
              <w:t>{a,b,c}</w:t>
            </w:r>
          </w:p>
        </w:tc>
      </w:tr>
      <w:tr w:rsidR="009E42B6" w14:paraId="79E2D527"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CB2F786" w14:textId="77777777" w:rsidR="009E42B6" w:rsidRDefault="00B82CB9" w:rsidP="009E42B6">
            <w:pPr>
              <w:pStyle w:val="Code"/>
            </w:pPr>
            <w:r>
              <w:t>typed_phys(p)</w:t>
            </w:r>
          </w:p>
        </w:tc>
        <w:tc>
          <w:tcPr>
            <w:tcW w:w="6308" w:type="dxa"/>
            <w:tcBorders>
              <w:left w:val="single" w:sz="4" w:space="0" w:color="auto"/>
            </w:tcBorders>
          </w:tcPr>
          <w:p w14:paraId="08CEA028"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\valid(p) &amp;&amp; !\ghost(p)</w:t>
            </w:r>
          </w:p>
        </w:tc>
      </w:tr>
      <w:tr w:rsidR="009E42B6" w14:paraId="25D80E28"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E1822F8" w14:textId="77777777" w:rsidR="009E42B6" w:rsidRDefault="00B82CB9" w:rsidP="009E42B6">
            <w:pPr>
              <w:pStyle w:val="Code"/>
            </w:pPr>
            <w:r>
              <w:t>typed_ghost(p)</w:t>
            </w:r>
          </w:p>
        </w:tc>
        <w:tc>
          <w:tcPr>
            <w:tcW w:w="6308" w:type="dxa"/>
            <w:tcBorders>
              <w:left w:val="single" w:sz="4" w:space="0" w:color="auto"/>
            </w:tcBorders>
          </w:tcPr>
          <w:p w14:paraId="4F0249DA"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\valid(p) &amp;&amp; \ghost(p)</w:t>
            </w:r>
          </w:p>
        </w:tc>
      </w:tr>
      <w:tr w:rsidR="009E42B6" w14:paraId="420CB0EE"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CA3E5D3" w14:textId="77777777" w:rsidR="009E42B6" w:rsidRDefault="00B82CB9" w:rsidP="009E42B6">
            <w:pPr>
              <w:pStyle w:val="Code"/>
            </w:pPr>
            <w:r>
              <w:t>keeps(x,y,z)</w:t>
            </w:r>
          </w:p>
        </w:tc>
        <w:tc>
          <w:tcPr>
            <w:tcW w:w="6308" w:type="dxa"/>
            <w:tcBorders>
              <w:left w:val="single" w:sz="4" w:space="0" w:color="auto"/>
            </w:tcBorders>
          </w:tcPr>
          <w:p w14:paraId="66B4D2ED"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\mine(x,y,z)</w:t>
            </w:r>
          </w:p>
        </w:tc>
      </w:tr>
      <w:tr w:rsidR="009E42B6" w14:paraId="3A359BB2"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7BEC6456" w14:textId="77777777" w:rsidR="009E42B6" w:rsidRDefault="00B82CB9" w:rsidP="009E42B6">
            <w:pPr>
              <w:pStyle w:val="Code"/>
            </w:pPr>
            <w:r>
              <w:t>owns(p)</w:t>
            </w:r>
          </w:p>
        </w:tc>
        <w:tc>
          <w:tcPr>
            <w:tcW w:w="6308" w:type="dxa"/>
            <w:tcBorders>
              <w:left w:val="single" w:sz="4" w:space="0" w:color="auto"/>
            </w:tcBorders>
          </w:tcPr>
          <w:p w14:paraId="36D23B31"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\owns(p)</w:t>
            </w:r>
          </w:p>
        </w:tc>
      </w:tr>
      <w:tr w:rsidR="009E42B6" w14:paraId="1C38D16C"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35A2CDC9" w14:textId="77777777" w:rsidR="009E42B6" w:rsidRDefault="00B82CB9" w:rsidP="009E42B6">
            <w:pPr>
              <w:pStyle w:val="Code"/>
            </w:pPr>
            <w:r>
              <w:t>owner(p)</w:t>
            </w:r>
          </w:p>
        </w:tc>
        <w:tc>
          <w:tcPr>
            <w:tcW w:w="6308" w:type="dxa"/>
            <w:tcBorders>
              <w:left w:val="single" w:sz="4" w:space="0" w:color="auto"/>
            </w:tcBorders>
          </w:tcPr>
          <w:p w14:paraId="41BD74DB"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\owner(p)</w:t>
            </w:r>
          </w:p>
        </w:tc>
      </w:tr>
      <w:tr w:rsidR="009E42B6" w14:paraId="576F6E11"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4AC6EA3C" w14:textId="77777777" w:rsidR="009E42B6" w:rsidRDefault="00B82CB9" w:rsidP="009E42B6">
            <w:pPr>
              <w:pStyle w:val="Code"/>
            </w:pPr>
            <w:r>
              <w:t>set_owns(p,S)</w:t>
            </w:r>
          </w:p>
        </w:tc>
        <w:tc>
          <w:tcPr>
            <w:tcW w:w="6308" w:type="dxa"/>
            <w:tcBorders>
              <w:left w:val="single" w:sz="4" w:space="0" w:color="auto"/>
            </w:tcBorders>
          </w:tcPr>
          <w:p w14:paraId="4C14DD02" w14:textId="77777777" w:rsidR="009E42B6" w:rsidRDefault="00B82CB9" w:rsidP="009E42B6">
            <w:pPr>
              <w:pStyle w:val="Code"/>
              <w:cnfStyle w:val="000000100000" w:firstRow="0" w:lastRow="0" w:firstColumn="0" w:lastColumn="0" w:oddVBand="0" w:evenVBand="0" w:oddHBand="1" w:evenHBand="0" w:firstRowFirstColumn="0" w:firstRowLastColumn="0" w:lastRowFirstColumn="0" w:lastRowLastColumn="0"/>
            </w:pPr>
            <w:r>
              <w:t>\set(\owns(p), S) // not sure about it</w:t>
            </w:r>
          </w:p>
        </w:tc>
      </w:tr>
      <w:tr w:rsidR="009E42B6" w14:paraId="19106D61"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68DE61EF" w14:textId="77777777" w:rsidR="009E42B6" w:rsidRDefault="00B82CB9" w:rsidP="009E42B6">
            <w:pPr>
              <w:pStyle w:val="Code"/>
            </w:pPr>
            <w:r>
              <w:t>set_closed_owner(p,q)</w:t>
            </w:r>
          </w:p>
        </w:tc>
        <w:tc>
          <w:tcPr>
            <w:tcW w:w="6308" w:type="dxa"/>
            <w:tcBorders>
              <w:left w:val="single" w:sz="4" w:space="0" w:color="auto"/>
            </w:tcBorders>
          </w:tcPr>
          <w:p w14:paraId="365FECE9" w14:textId="77777777" w:rsidR="009E42B6" w:rsidRDefault="00B82CB9" w:rsidP="009E42B6">
            <w:pPr>
              <w:pStyle w:val="Code"/>
              <w:cnfStyle w:val="000000010000" w:firstRow="0" w:lastRow="0" w:firstColumn="0" w:lastColumn="0" w:oddVBand="0" w:evenVBand="0" w:oddHBand="0" w:evenHBand="1" w:firstRowFirstColumn="0" w:firstRowLastColumn="0" w:lastRowFirstColumn="0" w:lastRowLastColumn="0"/>
            </w:pPr>
            <w:r>
              <w:t>\set(\owner(p), q)</w:t>
            </w:r>
          </w:p>
        </w:tc>
      </w:tr>
      <w:tr w:rsidR="00B82CB9" w14:paraId="2510BA52" w14:textId="77777777" w:rsidTr="009E42B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2640E7B3" w14:textId="77777777" w:rsidR="00B82CB9" w:rsidRDefault="00B82CB9" w:rsidP="009E42B6">
            <w:pPr>
              <w:pStyle w:val="Code"/>
            </w:pPr>
            <w:r>
              <w:t>giveup_closed_owner(p,q)</w:t>
            </w:r>
          </w:p>
        </w:tc>
        <w:tc>
          <w:tcPr>
            <w:tcW w:w="6308" w:type="dxa"/>
            <w:tcBorders>
              <w:left w:val="single" w:sz="4" w:space="0" w:color="auto"/>
            </w:tcBorders>
          </w:tcPr>
          <w:p w14:paraId="2305801E" w14:textId="77777777" w:rsidR="00B82CB9" w:rsidRDefault="00B82CB9" w:rsidP="009E42B6">
            <w:pPr>
              <w:pStyle w:val="Code"/>
              <w:cnfStyle w:val="000000100000" w:firstRow="0" w:lastRow="0" w:firstColumn="0" w:lastColumn="0" w:oddVBand="0" w:evenVBand="0" w:oddHBand="1" w:evenHBand="0" w:firstRowFirstColumn="0" w:firstRowLastColumn="0" w:lastRowFirstColumn="0" w:lastRowLastColumn="0"/>
            </w:pPr>
            <w:r>
              <w:t>\set(\owner(p), \me)</w:t>
            </w:r>
          </w:p>
        </w:tc>
      </w:tr>
      <w:tr w:rsidR="00B82CB9" w14:paraId="7D94ECF7" w14:textId="77777777" w:rsidTr="009E42B6">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3978" w:type="dxa"/>
            <w:tcBorders>
              <w:right w:val="single" w:sz="4" w:space="0" w:color="auto"/>
            </w:tcBorders>
          </w:tcPr>
          <w:p w14:paraId="0DC890D7" w14:textId="77777777" w:rsidR="00B82CB9" w:rsidRDefault="00B82CB9" w:rsidP="009E42B6">
            <w:pPr>
              <w:pStyle w:val="Code"/>
            </w:pPr>
            <w:r>
              <w:t>set_owner(p,q)</w:t>
            </w:r>
          </w:p>
        </w:tc>
        <w:tc>
          <w:tcPr>
            <w:tcW w:w="6308" w:type="dxa"/>
            <w:tcBorders>
              <w:left w:val="single" w:sz="4" w:space="0" w:color="auto"/>
            </w:tcBorders>
          </w:tcPr>
          <w:p w14:paraId="626952A8" w14:textId="77777777" w:rsidR="00B82CB9" w:rsidRDefault="00B82CB9" w:rsidP="009E42B6">
            <w:pPr>
              <w:pStyle w:val="Code"/>
              <w:cnfStyle w:val="000000010000" w:firstRow="0" w:lastRow="0" w:firstColumn="0" w:lastColumn="0" w:oddVBand="0" w:evenVBand="0" w:oddHBand="0" w:evenHBand="1" w:firstRowFirstColumn="0" w:firstRowLastColumn="0" w:lastRowFirstColumn="0" w:lastRowLastColumn="0"/>
            </w:pPr>
            <w:r>
              <w:t>use \set(\owns(p),\union(p,{q})) ?</w:t>
            </w:r>
          </w:p>
        </w:tc>
      </w:tr>
    </w:tbl>
    <w:p w14:paraId="5553BC2F" w14:textId="77777777" w:rsidR="009E42B6" w:rsidRDefault="009E42B6">
      <w:r>
        <w:t xml:space="preserve"> </w:t>
      </w:r>
    </w:p>
    <w:p w14:paraId="08674C0A" w14:textId="77777777" w:rsidR="00B82CB9" w:rsidRDefault="00B82CB9">
      <w:r>
        <w:t>speccast would be hopefully going away, we will just make the compiler more relaxed about these.</w:t>
      </w:r>
    </w:p>
    <w:p w14:paraId="7DDCE3DC" w14:textId="77777777" w:rsidR="00B82CB9" w:rsidRPr="009E42B6" w:rsidRDefault="00B82CB9"/>
    <w:sectPr w:rsidR="00B82CB9" w:rsidRPr="009E42B6" w:rsidSect="00E8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B0F"/>
    <w:multiLevelType w:val="hybridMultilevel"/>
    <w:tmpl w:val="3A4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9FC"/>
    <w:multiLevelType w:val="hybridMultilevel"/>
    <w:tmpl w:val="E01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47C8"/>
    <w:multiLevelType w:val="hybridMultilevel"/>
    <w:tmpl w:val="EF86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053CA"/>
    <w:multiLevelType w:val="hybridMultilevel"/>
    <w:tmpl w:val="59E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B6407"/>
    <w:multiLevelType w:val="hybridMultilevel"/>
    <w:tmpl w:val="629C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trackRevisions/>
  <w:defaultTabStop w:val="720"/>
  <w:characterSpacingControl w:val="doNotCompress"/>
  <w:compat>
    <w:compatSetting w:name="compatibilityMode" w:uri="http://schemas.microsoft.com/office/word" w:val="12"/>
  </w:compat>
  <w:rsids>
    <w:rsidRoot w:val="006A55F8"/>
    <w:rsid w:val="000448B2"/>
    <w:rsid w:val="00101032"/>
    <w:rsid w:val="00106522"/>
    <w:rsid w:val="0014601B"/>
    <w:rsid w:val="00181A56"/>
    <w:rsid w:val="00193FF4"/>
    <w:rsid w:val="001D61F7"/>
    <w:rsid w:val="00212AE6"/>
    <w:rsid w:val="00277F31"/>
    <w:rsid w:val="00311277"/>
    <w:rsid w:val="00385F67"/>
    <w:rsid w:val="003F74C4"/>
    <w:rsid w:val="004F25F7"/>
    <w:rsid w:val="005220FD"/>
    <w:rsid w:val="00567AB6"/>
    <w:rsid w:val="00601AAD"/>
    <w:rsid w:val="006039E5"/>
    <w:rsid w:val="00671CD3"/>
    <w:rsid w:val="006A55F8"/>
    <w:rsid w:val="007C3DEE"/>
    <w:rsid w:val="007F2CBA"/>
    <w:rsid w:val="008044C8"/>
    <w:rsid w:val="008370FD"/>
    <w:rsid w:val="0086673B"/>
    <w:rsid w:val="008A19C7"/>
    <w:rsid w:val="008D1CE7"/>
    <w:rsid w:val="008D3231"/>
    <w:rsid w:val="00937592"/>
    <w:rsid w:val="00951203"/>
    <w:rsid w:val="00952059"/>
    <w:rsid w:val="00964BCB"/>
    <w:rsid w:val="00970481"/>
    <w:rsid w:val="009E42B6"/>
    <w:rsid w:val="00A00831"/>
    <w:rsid w:val="00A95E26"/>
    <w:rsid w:val="00AC15F8"/>
    <w:rsid w:val="00AC689F"/>
    <w:rsid w:val="00AD55B2"/>
    <w:rsid w:val="00B177F4"/>
    <w:rsid w:val="00B82CB9"/>
    <w:rsid w:val="00BC5601"/>
    <w:rsid w:val="00D12422"/>
    <w:rsid w:val="00E208A8"/>
    <w:rsid w:val="00E727B5"/>
    <w:rsid w:val="00E8174D"/>
    <w:rsid w:val="00EE753F"/>
    <w:rsid w:val="00F2251C"/>
    <w:rsid w:val="00F67FB3"/>
    <w:rsid w:val="00F9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74D"/>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 w:type="character" w:styleId="CommentReference">
    <w:name w:val="annotation reference"/>
    <w:basedOn w:val="DefaultParagraphFont"/>
    <w:uiPriority w:val="99"/>
    <w:semiHidden/>
    <w:unhideWhenUsed/>
    <w:rsid w:val="001D61F7"/>
    <w:rPr>
      <w:sz w:val="16"/>
      <w:szCs w:val="16"/>
    </w:rPr>
  </w:style>
  <w:style w:type="paragraph" w:styleId="CommentText">
    <w:name w:val="annotation text"/>
    <w:basedOn w:val="Normal"/>
    <w:link w:val="CommentTextChar"/>
    <w:uiPriority w:val="99"/>
    <w:semiHidden/>
    <w:unhideWhenUsed/>
    <w:rsid w:val="001D61F7"/>
    <w:pPr>
      <w:spacing w:line="240" w:lineRule="auto"/>
    </w:pPr>
    <w:rPr>
      <w:sz w:val="20"/>
      <w:szCs w:val="20"/>
    </w:rPr>
  </w:style>
  <w:style w:type="character" w:customStyle="1" w:styleId="CommentTextChar">
    <w:name w:val="Comment Text Char"/>
    <w:basedOn w:val="DefaultParagraphFont"/>
    <w:link w:val="CommentText"/>
    <w:uiPriority w:val="99"/>
    <w:semiHidden/>
    <w:rsid w:val="001D61F7"/>
    <w:rPr>
      <w:sz w:val="20"/>
      <w:szCs w:val="20"/>
    </w:rPr>
  </w:style>
  <w:style w:type="paragraph" w:styleId="CommentSubject">
    <w:name w:val="annotation subject"/>
    <w:basedOn w:val="CommentText"/>
    <w:next w:val="CommentText"/>
    <w:link w:val="CommentSubjectChar"/>
    <w:uiPriority w:val="99"/>
    <w:semiHidden/>
    <w:unhideWhenUsed/>
    <w:rsid w:val="001D61F7"/>
    <w:rPr>
      <w:b/>
      <w:bCs/>
    </w:rPr>
  </w:style>
  <w:style w:type="character" w:customStyle="1" w:styleId="CommentSubjectChar">
    <w:name w:val="Comment Subject Char"/>
    <w:basedOn w:val="CommentTextChar"/>
    <w:link w:val="CommentSubject"/>
    <w:uiPriority w:val="99"/>
    <w:semiHidden/>
    <w:rsid w:val="001D61F7"/>
    <w:rPr>
      <w:b/>
      <w:bCs/>
      <w:sz w:val="20"/>
      <w:szCs w:val="20"/>
    </w:rPr>
  </w:style>
  <w:style w:type="paragraph" w:styleId="Revision">
    <w:name w:val="Revision"/>
    <w:hidden/>
    <w:uiPriority w:val="99"/>
    <w:semiHidden/>
    <w:rsid w:val="001D61F7"/>
    <w:pPr>
      <w:spacing w:after="0" w:line="240" w:lineRule="auto"/>
    </w:pPr>
  </w:style>
  <w:style w:type="table" w:styleId="TableGrid">
    <w:name w:val="Table Grid"/>
    <w:basedOn w:val="TableNormal"/>
    <w:uiPriority w:val="59"/>
    <w:rsid w:val="009E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9E42B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E42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E42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3">
    <w:name w:val="Colorful Shading Accent 3"/>
    <w:basedOn w:val="TableNormal"/>
    <w:uiPriority w:val="71"/>
    <w:rsid w:val="009E42B6"/>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7530" w:themeFill="accent3" w:themeFillShade="99"/>
      </w:tcPr>
    </w:tblStylePr>
    <w:tblStylePr w:type="firstCol">
      <w:rPr>
        <w:color w:val="FFFFFF" w:themeColor="background1"/>
      </w:rPr>
      <w:tblPr/>
      <w:tcPr>
        <w:tcBorders>
          <w:top w:val="nil"/>
          <w:left w:val="nil"/>
          <w:bottom w:val="nil"/>
          <w:right w:val="nil"/>
          <w:insideH w:val="single" w:sz="4" w:space="0" w:color="5F7530" w:themeColor="accent3" w:themeShade="99"/>
          <w:insideV w:val="nil"/>
        </w:tcBorders>
        <w:shd w:val="clear" w:color="auto" w:fill="5F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7530" w:themeFill="accent3" w:themeFillShade="99"/>
      </w:tcPr>
    </w:tblStylePr>
    <w:tblStylePr w:type="band1Vert">
      <w:tblPr/>
      <w:tcPr>
        <w:shd w:val="clear" w:color="auto" w:fill="D7E4BD" w:themeFill="accent3" w:themeFillTint="66"/>
      </w:tcPr>
    </w:tblStylePr>
    <w:tblStylePr w:type="band1Horz">
      <w:tblPr/>
      <w:tcPr>
        <w:shd w:val="clear" w:color="auto" w:fill="CDDDAC" w:themeFill="accent3" w:themeFillTint="7F"/>
      </w:tcPr>
    </w:tblStylePr>
  </w:style>
  <w:style w:type="table" w:styleId="MediumGrid2-Accent3">
    <w:name w:val="Medium Grid 2 Accent 3"/>
    <w:basedOn w:val="TableNormal"/>
    <w:uiPriority w:val="68"/>
    <w:rsid w:val="009E42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6"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E"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Shading1-Accent3">
    <w:name w:val="Medium Shading 1 Accent 3"/>
    <w:basedOn w:val="TableNormal"/>
    <w:uiPriority w:val="63"/>
    <w:rsid w:val="009E42B6"/>
    <w:pPr>
      <w:spacing w:after="0" w:line="240" w:lineRule="auto"/>
    </w:pPr>
    <w:tblPr>
      <w:tblStyleRowBandSize w:val="1"/>
      <w:tblStyleColBandSize w:val="1"/>
      <w:tblInd w:w="0" w:type="dxa"/>
      <w:tbl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single" w:sz="8" w:space="0" w:color="B4CC8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insideV w:val="nil"/>
        </w:tcBorders>
        <w:shd w:val="clear" w:color="auto" w:fill="E6EED6" w:themeFill="accent3"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55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5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F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F8"/>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A55F8"/>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6A55F8"/>
    <w:rPr>
      <w:color w:val="0000FF" w:themeColor="hyperlink"/>
      <w:u w:val="single"/>
    </w:rPr>
  </w:style>
  <w:style w:type="paragraph" w:styleId="Subtitle">
    <w:name w:val="Subtitle"/>
    <w:basedOn w:val="Normal"/>
    <w:next w:val="Normal"/>
    <w:link w:val="SubtitleChar"/>
    <w:uiPriority w:val="11"/>
    <w:qFormat/>
    <w:rsid w:val="006A55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A55F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A55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55F8"/>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601AAD"/>
    <w:rPr>
      <w:rFonts w:ascii="Courier New" w:hAnsi="Courier New" w:cs="Courier New"/>
      <w:b/>
    </w:rPr>
  </w:style>
  <w:style w:type="paragraph" w:styleId="ListParagraph">
    <w:name w:val="List Paragraph"/>
    <w:basedOn w:val="Normal"/>
    <w:uiPriority w:val="34"/>
    <w:qFormat/>
    <w:rsid w:val="00106522"/>
    <w:pPr>
      <w:ind w:left="720"/>
      <w:contextualSpacing/>
    </w:pPr>
  </w:style>
  <w:style w:type="character" w:customStyle="1" w:styleId="CodeChar">
    <w:name w:val="Code Char"/>
    <w:basedOn w:val="DefaultParagraphFont"/>
    <w:link w:val="Code"/>
    <w:rsid w:val="00601AAD"/>
    <w:rPr>
      <w:rFonts w:ascii="Courier New" w:hAnsi="Courier New" w:cs="Courier New"/>
      <w:b/>
    </w:rPr>
  </w:style>
  <w:style w:type="character" w:styleId="PlaceholderText">
    <w:name w:val="Placeholder Text"/>
    <w:basedOn w:val="DefaultParagraphFont"/>
    <w:uiPriority w:val="99"/>
    <w:semiHidden/>
    <w:rsid w:val="007F2CBA"/>
    <w:rPr>
      <w:color w:val="808080"/>
    </w:rPr>
  </w:style>
  <w:style w:type="paragraph" w:styleId="BalloonText">
    <w:name w:val="Balloon Text"/>
    <w:basedOn w:val="Normal"/>
    <w:link w:val="BalloonTextChar"/>
    <w:uiPriority w:val="99"/>
    <w:semiHidden/>
    <w:unhideWhenUsed/>
    <w:rsid w:val="007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CBA"/>
    <w:rPr>
      <w:rFonts w:ascii="Tahoma" w:hAnsi="Tahoma" w:cs="Tahoma"/>
      <w:sz w:val="16"/>
      <w:szCs w:val="16"/>
    </w:rPr>
  </w:style>
  <w:style w:type="paragraph" w:customStyle="1" w:styleId="Question">
    <w:name w:val="Question"/>
    <w:basedOn w:val="Normal"/>
    <w:link w:val="QuestionChar"/>
    <w:qFormat/>
    <w:rsid w:val="006039E5"/>
    <w:rPr>
      <w:color w:val="FF0000"/>
    </w:rPr>
  </w:style>
  <w:style w:type="character" w:customStyle="1" w:styleId="Heading4Char">
    <w:name w:val="Heading 4 Char"/>
    <w:basedOn w:val="DefaultParagraphFont"/>
    <w:link w:val="Heading4"/>
    <w:uiPriority w:val="9"/>
    <w:rsid w:val="00F67FB3"/>
    <w:rPr>
      <w:rFonts w:asciiTheme="majorHAnsi" w:eastAsiaTheme="majorEastAsia" w:hAnsiTheme="majorHAnsi" w:cstheme="majorBidi"/>
      <w:b/>
      <w:bCs/>
      <w:i/>
      <w:iCs/>
      <w:color w:val="4F81BD" w:themeColor="accent1"/>
    </w:rPr>
  </w:style>
  <w:style w:type="character" w:customStyle="1" w:styleId="QuestionChar">
    <w:name w:val="Question Char"/>
    <w:basedOn w:val="DefaultParagraphFont"/>
    <w:link w:val="Question"/>
    <w:rsid w:val="006039E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rama-c.cea.fr/download/acsl_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F3BB9-0443-4DBD-9C9A-7FE3F5EC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7</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Tobies</dc:creator>
  <cp:lastModifiedBy>Stephan Tobies</cp:lastModifiedBy>
  <cp:revision>14</cp:revision>
  <dcterms:created xsi:type="dcterms:W3CDTF">2010-02-13T01:59:00Z</dcterms:created>
  <dcterms:modified xsi:type="dcterms:W3CDTF">2010-04-01T13:59:00Z</dcterms:modified>
</cp:coreProperties>
</file>